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0058" w14:textId="77777777" w:rsidR="00A55F80" w:rsidRPr="00A12F77" w:rsidRDefault="000A6C81" w:rsidP="00A55F80">
      <w:pPr>
        <w:pStyle w:val="Heading3"/>
        <w:pBdr>
          <w:top w:val="none" w:sz="0" w:space="0" w:color="auto"/>
          <w:bottom w:val="none" w:sz="0" w:space="0" w:color="auto"/>
        </w:pBdr>
        <w:rPr>
          <w:szCs w:val="32"/>
        </w:rPr>
      </w:pPr>
      <w:bookmarkStart w:id="0" w:name="_GoBack"/>
      <w:bookmarkEnd w:id="0"/>
      <w:r w:rsidRPr="00A12F77">
        <w:rPr>
          <w:szCs w:val="32"/>
        </w:rPr>
        <w:t>Robin P</w:t>
      </w:r>
      <w:r w:rsidR="00D33D33" w:rsidRPr="00A12F77">
        <w:rPr>
          <w:szCs w:val="32"/>
        </w:rPr>
        <w:t xml:space="preserve">atrick </w:t>
      </w:r>
      <w:r w:rsidRPr="00A12F77">
        <w:rPr>
          <w:szCs w:val="32"/>
        </w:rPr>
        <w:t>Chin</w:t>
      </w:r>
      <w:r w:rsidR="00FF11BF" w:rsidRPr="00A12F77">
        <w:rPr>
          <w:szCs w:val="32"/>
        </w:rPr>
        <w:t>, SPHR, SHRM-SCP</w:t>
      </w:r>
    </w:p>
    <w:p w14:paraId="55490EAD" w14:textId="77777777" w:rsidR="00585467" w:rsidRDefault="00585467" w:rsidP="00A55F80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MS Mincho" w:hAnsi="Book Antiqua"/>
          <w:sz w:val="20"/>
          <w:szCs w:val="20"/>
        </w:rPr>
      </w:pPr>
    </w:p>
    <w:p w14:paraId="6EC4F376" w14:textId="77777777" w:rsidR="002E7BA4" w:rsidRPr="00CF169D" w:rsidRDefault="000A6C81" w:rsidP="00A55F80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MS Mincho" w:hAnsi="Book Antiqua"/>
          <w:sz w:val="20"/>
          <w:szCs w:val="20"/>
        </w:rPr>
      </w:pPr>
      <w:r>
        <w:rPr>
          <w:rFonts w:ascii="Book Antiqua" w:eastAsia="MS Mincho" w:hAnsi="Book Antiqua"/>
          <w:sz w:val="20"/>
          <w:szCs w:val="20"/>
        </w:rPr>
        <w:t>8341 NW 39</w:t>
      </w:r>
      <w:r w:rsidRPr="000A6C81">
        <w:rPr>
          <w:rFonts w:ascii="Book Antiqua" w:eastAsia="MS Mincho" w:hAnsi="Book Antiqua"/>
          <w:sz w:val="20"/>
          <w:szCs w:val="20"/>
          <w:vertAlign w:val="superscript"/>
        </w:rPr>
        <w:t>th</w:t>
      </w:r>
      <w:r>
        <w:rPr>
          <w:rFonts w:ascii="Book Antiqua" w:eastAsia="MS Mincho" w:hAnsi="Book Antiqua"/>
          <w:sz w:val="20"/>
          <w:szCs w:val="20"/>
        </w:rPr>
        <w:t xml:space="preserve"> C</w:t>
      </w:r>
      <w:r w:rsidR="00AA481E">
        <w:rPr>
          <w:rFonts w:ascii="Book Antiqua" w:eastAsia="MS Mincho" w:hAnsi="Book Antiqua"/>
          <w:sz w:val="20"/>
          <w:szCs w:val="20"/>
        </w:rPr>
        <w:t xml:space="preserve">T </w:t>
      </w:r>
      <w:r w:rsidR="00044756">
        <w:rPr>
          <w:rFonts w:ascii="Times New Roman" w:eastAsia="MS Mincho" w:hAnsi="Times New Roman"/>
          <w:position w:val="2"/>
          <w:sz w:val="16"/>
          <w:szCs w:val="20"/>
        </w:rPr>
        <w:t>│</w:t>
      </w:r>
      <w:r>
        <w:rPr>
          <w:rFonts w:ascii="Book Antiqua" w:eastAsia="MS Mincho" w:hAnsi="Book Antiqua"/>
          <w:sz w:val="20"/>
          <w:szCs w:val="20"/>
        </w:rPr>
        <w:t>Cooper City, FL</w:t>
      </w:r>
      <w:r w:rsidR="00A16A69">
        <w:rPr>
          <w:rFonts w:ascii="Book Antiqua" w:eastAsia="MS Mincho" w:hAnsi="Book Antiqua"/>
          <w:sz w:val="20"/>
          <w:szCs w:val="20"/>
        </w:rPr>
        <w:t xml:space="preserve"> 33024</w:t>
      </w:r>
    </w:p>
    <w:p w14:paraId="14BCF64C" w14:textId="77777777" w:rsidR="00A55F80" w:rsidRDefault="00B37CC4" w:rsidP="00AD214B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MS Mincho" w:hAnsi="Book Antiqua"/>
          <w:position w:val="2"/>
          <w:sz w:val="20"/>
          <w:szCs w:val="20"/>
        </w:rPr>
      </w:pPr>
      <w:r w:rsidRPr="00CF169D">
        <w:rPr>
          <w:rFonts w:ascii="Book Antiqua" w:eastAsia="MS Mincho" w:hAnsi="Book Antiqua"/>
          <w:sz w:val="20"/>
          <w:szCs w:val="20"/>
        </w:rPr>
        <w:t>(</w:t>
      </w:r>
      <w:r w:rsidR="00372537">
        <w:rPr>
          <w:rFonts w:ascii="Book Antiqua" w:eastAsia="MS Mincho" w:hAnsi="Book Antiqua"/>
          <w:sz w:val="20"/>
          <w:szCs w:val="20"/>
        </w:rPr>
        <w:t>954</w:t>
      </w:r>
      <w:r w:rsidRPr="00CF169D">
        <w:rPr>
          <w:rFonts w:ascii="Book Antiqua" w:eastAsia="MS Mincho" w:hAnsi="Book Antiqua"/>
          <w:sz w:val="20"/>
          <w:szCs w:val="20"/>
        </w:rPr>
        <w:t xml:space="preserve">) </w:t>
      </w:r>
      <w:r w:rsidR="00372537">
        <w:rPr>
          <w:rFonts w:ascii="Book Antiqua" w:eastAsia="MS Mincho" w:hAnsi="Book Antiqua"/>
          <w:sz w:val="20"/>
          <w:szCs w:val="20"/>
        </w:rPr>
        <w:t>804-5229</w:t>
      </w:r>
      <w:r w:rsidR="00044756">
        <w:rPr>
          <w:rFonts w:ascii="Times New Roman" w:eastAsia="MS Mincho" w:hAnsi="Times New Roman"/>
          <w:position w:val="2"/>
          <w:sz w:val="16"/>
          <w:szCs w:val="20"/>
        </w:rPr>
        <w:t>│</w:t>
      </w:r>
      <w:r w:rsidR="000A6C81">
        <w:rPr>
          <w:rFonts w:ascii="Book Antiqua" w:eastAsia="MS Mincho" w:hAnsi="Book Antiqua"/>
          <w:position w:val="2"/>
          <w:sz w:val="20"/>
          <w:szCs w:val="20"/>
        </w:rPr>
        <w:t>robinchinhumanresources@gmail.com</w:t>
      </w:r>
    </w:p>
    <w:p w14:paraId="304181F9" w14:textId="77777777" w:rsidR="00DF326E" w:rsidRDefault="00256FF5" w:rsidP="00AD214B">
      <w:pPr>
        <w:pBdr>
          <w:top w:val="single" w:sz="4" w:space="1" w:color="auto"/>
        </w:pBdr>
        <w:spacing w:after="0" w:line="240" w:lineRule="auto"/>
        <w:jc w:val="center"/>
        <w:rPr>
          <w:rStyle w:val="Hyperlink"/>
          <w:rFonts w:ascii="Book Antiqua" w:eastAsia="MS Mincho" w:hAnsi="Book Antiqua"/>
          <w:color w:val="auto"/>
          <w:position w:val="2"/>
          <w:sz w:val="20"/>
          <w:szCs w:val="20"/>
        </w:rPr>
      </w:pPr>
      <w:hyperlink r:id="rId8" w:history="1">
        <w:r w:rsidR="004622FF" w:rsidRPr="004622FF">
          <w:rPr>
            <w:rStyle w:val="Hyperlink"/>
            <w:rFonts w:ascii="Book Antiqua" w:eastAsia="MS Mincho" w:hAnsi="Book Antiqua"/>
            <w:color w:val="auto"/>
            <w:position w:val="2"/>
            <w:sz w:val="20"/>
            <w:szCs w:val="20"/>
          </w:rPr>
          <w:t>https://www.linkedin.com/in/robin-chin-sphr-shrm-scp-2305b12</w:t>
        </w:r>
      </w:hyperlink>
    </w:p>
    <w:p w14:paraId="5C24086B" w14:textId="77777777" w:rsidR="00AD214B" w:rsidRPr="00AD214B" w:rsidRDefault="00AD214B" w:rsidP="001B2807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MS Mincho" w:hAnsi="Book Antiqua"/>
          <w:position w:val="2"/>
          <w:sz w:val="20"/>
          <w:szCs w:val="20"/>
        </w:rPr>
      </w:pPr>
    </w:p>
    <w:p w14:paraId="6D63DE57" w14:textId="77777777" w:rsidR="00A55F80" w:rsidRPr="0093080E" w:rsidRDefault="00EA65D4" w:rsidP="004622FF">
      <w:pPr>
        <w:pStyle w:val="Heading5"/>
        <w:tabs>
          <w:tab w:val="right" w:pos="8820"/>
        </w:tabs>
        <w:rPr>
          <w:rFonts w:ascii="Book Antiqua" w:hAnsi="Book Antiqua"/>
          <w:smallCaps/>
          <w:szCs w:val="28"/>
        </w:rPr>
      </w:pPr>
      <w:r>
        <w:rPr>
          <w:rFonts w:ascii="Book Antiqua" w:hAnsi="Book Antiqua"/>
          <w:smallCaps/>
          <w:szCs w:val="28"/>
        </w:rPr>
        <w:t xml:space="preserve">Senior-Level </w:t>
      </w:r>
      <w:r w:rsidR="000A6C81">
        <w:rPr>
          <w:rFonts w:ascii="Book Antiqua" w:hAnsi="Book Antiqua"/>
          <w:smallCaps/>
          <w:szCs w:val="28"/>
        </w:rPr>
        <w:t>Human Resources Professional</w:t>
      </w:r>
    </w:p>
    <w:p w14:paraId="2B5597E8" w14:textId="77777777" w:rsidR="00A55F80" w:rsidRPr="00B3358E" w:rsidRDefault="00AA21C4" w:rsidP="004622FF">
      <w:pPr>
        <w:spacing w:after="120"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Merger &amp; Acquisition </w:t>
      </w:r>
      <w:r w:rsidRPr="00B3358E">
        <w:rPr>
          <w:rFonts w:ascii="Book Antiqua" w:hAnsi="Book Antiqua"/>
          <w:b/>
        </w:rPr>
        <w:t>|</w:t>
      </w:r>
      <w:r w:rsidR="00C0133E">
        <w:rPr>
          <w:rFonts w:ascii="Book Antiqua" w:hAnsi="Book Antiqua"/>
          <w:b/>
        </w:rPr>
        <w:t>Organizational Development</w:t>
      </w:r>
      <w:r w:rsidR="00A55F80" w:rsidRPr="00B3358E">
        <w:rPr>
          <w:rFonts w:ascii="Book Antiqua" w:hAnsi="Book Antiqua"/>
          <w:b/>
        </w:rPr>
        <w:t xml:space="preserve"> |</w:t>
      </w:r>
      <w:r w:rsidR="00C0133E">
        <w:rPr>
          <w:rFonts w:ascii="Book Antiqua" w:hAnsi="Book Antiqua"/>
          <w:b/>
        </w:rPr>
        <w:t>Strategic Management</w:t>
      </w:r>
      <w:r w:rsidR="00A55F80" w:rsidRPr="00B3358E">
        <w:rPr>
          <w:rFonts w:ascii="Book Antiqua" w:hAnsi="Book Antiqua"/>
          <w:b/>
        </w:rPr>
        <w:t xml:space="preserve"> | </w:t>
      </w:r>
      <w:r w:rsidR="00C0133E">
        <w:rPr>
          <w:rFonts w:ascii="Book Antiqua" w:hAnsi="Book Antiqua"/>
          <w:b/>
        </w:rPr>
        <w:t>Talent Development</w:t>
      </w:r>
    </w:p>
    <w:p w14:paraId="0DB17321" w14:textId="5E48A43B" w:rsidR="00A55F80" w:rsidRDefault="00FF11BF" w:rsidP="00A55F80">
      <w:pPr>
        <w:pStyle w:val="BodyText"/>
        <w:rPr>
          <w:szCs w:val="20"/>
        </w:rPr>
      </w:pPr>
      <w:r>
        <w:rPr>
          <w:szCs w:val="20"/>
        </w:rPr>
        <w:t xml:space="preserve">Experienced </w:t>
      </w:r>
      <w:r w:rsidR="003640AC">
        <w:rPr>
          <w:szCs w:val="20"/>
        </w:rPr>
        <w:t xml:space="preserve">versatile </w:t>
      </w:r>
      <w:r>
        <w:rPr>
          <w:szCs w:val="20"/>
        </w:rPr>
        <w:t xml:space="preserve">professional </w:t>
      </w:r>
      <w:r w:rsidR="00611C55">
        <w:rPr>
          <w:szCs w:val="20"/>
        </w:rPr>
        <w:t xml:space="preserve">seeking new challenges </w:t>
      </w:r>
      <w:r w:rsidR="00644DEC">
        <w:rPr>
          <w:szCs w:val="20"/>
        </w:rPr>
        <w:t xml:space="preserve">with a </w:t>
      </w:r>
      <w:r w:rsidR="00611C55">
        <w:rPr>
          <w:szCs w:val="20"/>
        </w:rPr>
        <w:t xml:space="preserve">management or leadership </w:t>
      </w:r>
      <w:r>
        <w:rPr>
          <w:szCs w:val="20"/>
        </w:rPr>
        <w:t>position</w:t>
      </w:r>
      <w:r w:rsidR="00BE6479">
        <w:rPr>
          <w:szCs w:val="20"/>
        </w:rPr>
        <w:t xml:space="preserve"> in HR</w:t>
      </w:r>
      <w:r w:rsidR="007B5476">
        <w:rPr>
          <w:szCs w:val="20"/>
        </w:rPr>
        <w:t xml:space="preserve"> operations</w:t>
      </w:r>
      <w:r w:rsidR="00BE6479">
        <w:rPr>
          <w:szCs w:val="20"/>
        </w:rPr>
        <w:t xml:space="preserve">, </w:t>
      </w:r>
      <w:r w:rsidR="00EE0685">
        <w:rPr>
          <w:szCs w:val="20"/>
        </w:rPr>
        <w:t>talent acquisition</w:t>
      </w:r>
      <w:ins w:id="1" w:author="Author">
        <w:r w:rsidR="00B43954">
          <w:rPr>
            <w:szCs w:val="20"/>
          </w:rPr>
          <w:t xml:space="preserve">, management </w:t>
        </w:r>
      </w:ins>
      <w:del w:id="2" w:author="Author">
        <w:r w:rsidR="00EE0685" w:rsidDel="00B43954">
          <w:rPr>
            <w:szCs w:val="20"/>
          </w:rPr>
          <w:delText xml:space="preserve"> </w:delText>
        </w:r>
      </w:del>
      <w:r w:rsidR="00EE0685">
        <w:rPr>
          <w:szCs w:val="20"/>
        </w:rPr>
        <w:t>or development</w:t>
      </w:r>
      <w:r>
        <w:rPr>
          <w:szCs w:val="20"/>
        </w:rPr>
        <w:t xml:space="preserve">. </w:t>
      </w:r>
      <w:r w:rsidR="00D75A48">
        <w:rPr>
          <w:szCs w:val="20"/>
        </w:rPr>
        <w:t xml:space="preserve"> </w:t>
      </w:r>
      <w:r w:rsidR="0049744A">
        <w:rPr>
          <w:szCs w:val="20"/>
        </w:rPr>
        <w:t>F</w:t>
      </w:r>
      <w:r>
        <w:rPr>
          <w:szCs w:val="20"/>
        </w:rPr>
        <w:t>ocused on results and uses collaborative abilities</w:t>
      </w:r>
      <w:r w:rsidR="00A50F56">
        <w:rPr>
          <w:szCs w:val="20"/>
        </w:rPr>
        <w:t xml:space="preserve"> to work </w:t>
      </w:r>
      <w:r w:rsidR="0077225B">
        <w:rPr>
          <w:szCs w:val="20"/>
        </w:rPr>
        <w:t>alongside</w:t>
      </w:r>
      <w:r>
        <w:rPr>
          <w:szCs w:val="20"/>
        </w:rPr>
        <w:t xml:space="preserve"> </w:t>
      </w:r>
      <w:r w:rsidR="00A2025E">
        <w:rPr>
          <w:szCs w:val="20"/>
        </w:rPr>
        <w:t xml:space="preserve">colleagues </w:t>
      </w:r>
      <w:r w:rsidR="00A50F56">
        <w:rPr>
          <w:szCs w:val="20"/>
        </w:rPr>
        <w:t xml:space="preserve">in order </w:t>
      </w:r>
      <w:r>
        <w:rPr>
          <w:szCs w:val="20"/>
        </w:rPr>
        <w:t xml:space="preserve">to drive strategy and innovation </w:t>
      </w:r>
      <w:r w:rsidR="009D43AD">
        <w:rPr>
          <w:szCs w:val="20"/>
        </w:rPr>
        <w:t xml:space="preserve">for </w:t>
      </w:r>
      <w:r>
        <w:rPr>
          <w:szCs w:val="20"/>
        </w:rPr>
        <w:t>the organization.</w:t>
      </w:r>
      <w:r w:rsidR="00C0133E">
        <w:rPr>
          <w:szCs w:val="20"/>
        </w:rPr>
        <w:t xml:space="preserve"> </w:t>
      </w:r>
      <w:r>
        <w:rPr>
          <w:szCs w:val="20"/>
        </w:rPr>
        <w:t xml:space="preserve">Technical proficiency in MS </w:t>
      </w:r>
      <w:r w:rsidR="00EF05D7">
        <w:rPr>
          <w:szCs w:val="20"/>
        </w:rPr>
        <w:t>O</w:t>
      </w:r>
      <w:r>
        <w:rPr>
          <w:szCs w:val="20"/>
        </w:rPr>
        <w:t>ffice</w:t>
      </w:r>
      <w:r w:rsidR="00ED015E">
        <w:rPr>
          <w:szCs w:val="20"/>
        </w:rPr>
        <w:t xml:space="preserve">, </w:t>
      </w:r>
      <w:r w:rsidR="00DE7EB7">
        <w:rPr>
          <w:szCs w:val="20"/>
        </w:rPr>
        <w:t xml:space="preserve">Workday, </w:t>
      </w:r>
      <w:r w:rsidR="00ED015E">
        <w:rPr>
          <w:szCs w:val="20"/>
        </w:rPr>
        <w:t>Lawson,</w:t>
      </w:r>
      <w:r w:rsidR="00D36CFF">
        <w:rPr>
          <w:szCs w:val="20"/>
        </w:rPr>
        <w:t xml:space="preserve"> PeopleSoft,</w:t>
      </w:r>
      <w:r w:rsidR="00ED015E">
        <w:rPr>
          <w:szCs w:val="20"/>
        </w:rPr>
        <w:t xml:space="preserve"> Kronos</w:t>
      </w:r>
      <w:r w:rsidR="00C479EC">
        <w:rPr>
          <w:szCs w:val="20"/>
        </w:rPr>
        <w:t xml:space="preserve">, Salesforce and ServiceNow. </w:t>
      </w:r>
      <w:r w:rsidR="00ED015E">
        <w:rPr>
          <w:szCs w:val="20"/>
        </w:rPr>
        <w:t xml:space="preserve">   </w:t>
      </w:r>
    </w:p>
    <w:p w14:paraId="4296BD1A" w14:textId="77777777" w:rsidR="00695727" w:rsidRPr="008F64A4" w:rsidRDefault="00695727" w:rsidP="00A55F80">
      <w:pPr>
        <w:pStyle w:val="BodyText"/>
        <w:rPr>
          <w:color w:val="FF0000"/>
          <w:szCs w:val="20"/>
        </w:rPr>
      </w:pPr>
    </w:p>
    <w:p w14:paraId="5274C523" w14:textId="77777777" w:rsidR="00A55F80" w:rsidRPr="00CF169D" w:rsidRDefault="00A55F80" w:rsidP="00A55F80">
      <w:pPr>
        <w:pStyle w:val="Heading1"/>
        <w:rPr>
          <w:szCs w:val="20"/>
        </w:rPr>
      </w:pPr>
      <w:r w:rsidRPr="00CF169D">
        <w:rPr>
          <w:szCs w:val="20"/>
        </w:rPr>
        <w:t>Professional Experience</w:t>
      </w:r>
    </w:p>
    <w:p w14:paraId="69BE2AA9" w14:textId="17058D39" w:rsidR="00DE7EB7" w:rsidRDefault="00DE7EB7" w:rsidP="00BE3342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4B07862B" w14:textId="6AB031A3" w:rsidR="00DE7EB7" w:rsidRDefault="00DE7EB7" w:rsidP="00BE3342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7E2C3B">
        <w:rPr>
          <w:rFonts w:ascii="Book Antiqua" w:hAnsi="Book Antiqua"/>
          <w:b/>
          <w:sz w:val="20"/>
          <w:szCs w:val="20"/>
        </w:rPr>
        <w:t xml:space="preserve">ChenMed, </w:t>
      </w:r>
      <w:r>
        <w:rPr>
          <w:rFonts w:ascii="Book Antiqua" w:hAnsi="Book Antiqua"/>
          <w:sz w:val="20"/>
          <w:szCs w:val="20"/>
        </w:rPr>
        <w:t>Miam</w:t>
      </w:r>
      <w:r w:rsidR="00316EE3">
        <w:rPr>
          <w:rFonts w:ascii="Book Antiqua" w:hAnsi="Book Antiqua"/>
          <w:sz w:val="20"/>
          <w:szCs w:val="20"/>
        </w:rPr>
        <w:t>i</w:t>
      </w:r>
      <w:r>
        <w:rPr>
          <w:rFonts w:ascii="Book Antiqua" w:hAnsi="Book Antiqua"/>
          <w:sz w:val="20"/>
          <w:szCs w:val="20"/>
        </w:rPr>
        <w:t>, F</w:t>
      </w:r>
      <w:r w:rsidR="00DB69BB">
        <w:rPr>
          <w:rFonts w:ascii="Book Antiqua" w:hAnsi="Book Antiqua"/>
          <w:sz w:val="20"/>
          <w:szCs w:val="20"/>
        </w:rPr>
        <w:t xml:space="preserve">L                                                                                       </w:t>
      </w:r>
      <w:r w:rsidR="00DB69BB">
        <w:rPr>
          <w:rFonts w:ascii="Book Antiqua" w:hAnsi="Book Antiqua"/>
          <w:sz w:val="20"/>
          <w:szCs w:val="20"/>
        </w:rPr>
        <w:tab/>
        <w:t>November</w:t>
      </w:r>
      <w:r w:rsidR="002531D2">
        <w:rPr>
          <w:rFonts w:ascii="Book Antiqua" w:hAnsi="Book Antiqua"/>
          <w:sz w:val="20"/>
          <w:szCs w:val="20"/>
        </w:rPr>
        <w:t xml:space="preserve"> </w:t>
      </w:r>
      <w:r w:rsidR="00DB69BB">
        <w:rPr>
          <w:rFonts w:ascii="Book Antiqua" w:hAnsi="Book Antiqua"/>
          <w:sz w:val="20"/>
          <w:szCs w:val="20"/>
        </w:rPr>
        <w:t>2017 - Present</w:t>
      </w:r>
    </w:p>
    <w:p w14:paraId="67739A63" w14:textId="0153D7DC" w:rsidR="00DE7EB7" w:rsidRDefault="003F40C1" w:rsidP="00BE3342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Manager, HR Ambassador </w:t>
      </w:r>
    </w:p>
    <w:p w14:paraId="6FE42910" w14:textId="712CDC83" w:rsidR="00245430" w:rsidRDefault="00245430" w:rsidP="00BE3342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Responsible for </w:t>
      </w:r>
      <w:r w:rsidR="00AA448A">
        <w:rPr>
          <w:rFonts w:ascii="Book Antiqua" w:hAnsi="Book Antiqua"/>
          <w:sz w:val="20"/>
          <w:szCs w:val="20"/>
        </w:rPr>
        <w:t xml:space="preserve">onboarding and VIP service for </w:t>
      </w:r>
      <w:r w:rsidR="00807977">
        <w:rPr>
          <w:rFonts w:ascii="Book Antiqua" w:hAnsi="Book Antiqua"/>
          <w:sz w:val="20"/>
          <w:szCs w:val="20"/>
        </w:rPr>
        <w:t>P</w:t>
      </w:r>
      <w:r w:rsidR="00A146E0">
        <w:rPr>
          <w:rFonts w:ascii="Book Antiqua" w:hAnsi="Book Antiqua"/>
          <w:sz w:val="20"/>
          <w:szCs w:val="20"/>
        </w:rPr>
        <w:t xml:space="preserve">hysican </w:t>
      </w:r>
      <w:r w:rsidR="00807977">
        <w:rPr>
          <w:rFonts w:ascii="Book Antiqua" w:hAnsi="Book Antiqua"/>
          <w:sz w:val="20"/>
          <w:szCs w:val="20"/>
        </w:rPr>
        <w:t xml:space="preserve">and Key Leadership positions </w:t>
      </w:r>
      <w:r w:rsidR="00F32533">
        <w:rPr>
          <w:rFonts w:ascii="Book Antiqua" w:hAnsi="Book Antiqua"/>
          <w:sz w:val="20"/>
          <w:szCs w:val="20"/>
        </w:rPr>
        <w:t xml:space="preserve">in multi-state area </w:t>
      </w:r>
      <w:r w:rsidR="00807977">
        <w:rPr>
          <w:rFonts w:ascii="Book Antiqua" w:hAnsi="Book Antiqua"/>
          <w:sz w:val="20"/>
          <w:szCs w:val="20"/>
        </w:rPr>
        <w:t xml:space="preserve">related to </w:t>
      </w:r>
      <w:r w:rsidR="00A146E0">
        <w:rPr>
          <w:rFonts w:ascii="Book Antiqua" w:hAnsi="Book Antiqua"/>
          <w:sz w:val="20"/>
          <w:szCs w:val="20"/>
        </w:rPr>
        <w:t>new hire processing, onboarding and employment related concierge service</w:t>
      </w:r>
      <w:r w:rsidR="00807977">
        <w:rPr>
          <w:rFonts w:ascii="Book Antiqua" w:hAnsi="Book Antiqua"/>
          <w:sz w:val="20"/>
          <w:szCs w:val="20"/>
        </w:rPr>
        <w:t xml:space="preserve">.  </w:t>
      </w:r>
      <w:r w:rsidR="00A146E0">
        <w:rPr>
          <w:rFonts w:ascii="Book Antiqua" w:hAnsi="Book Antiqua"/>
          <w:sz w:val="20"/>
          <w:szCs w:val="20"/>
        </w:rPr>
        <w:t xml:space="preserve"> </w:t>
      </w:r>
      <w:r w:rsidR="00AA448A">
        <w:rPr>
          <w:rFonts w:ascii="Book Antiqua" w:hAnsi="Book Antiqua"/>
          <w:sz w:val="20"/>
          <w:szCs w:val="20"/>
        </w:rPr>
        <w:t xml:space="preserve">Initiate and track credentialing and hospital privileging </w:t>
      </w:r>
      <w:ins w:id="3" w:author="Author">
        <w:r w:rsidR="00486FBC">
          <w:rPr>
            <w:rFonts w:ascii="Book Antiqua" w:hAnsi="Book Antiqua"/>
            <w:sz w:val="20"/>
            <w:szCs w:val="20"/>
          </w:rPr>
          <w:t xml:space="preserve">progress </w:t>
        </w:r>
      </w:ins>
      <w:r w:rsidR="00AA448A">
        <w:rPr>
          <w:rFonts w:ascii="Book Antiqua" w:hAnsi="Book Antiqua"/>
          <w:sz w:val="20"/>
          <w:szCs w:val="20"/>
        </w:rPr>
        <w:t>for providers.</w:t>
      </w:r>
      <w:r w:rsidR="00C479EC">
        <w:rPr>
          <w:rFonts w:ascii="Book Antiqua" w:hAnsi="Book Antiqua"/>
          <w:sz w:val="20"/>
          <w:szCs w:val="20"/>
        </w:rPr>
        <w:t xml:space="preserve">  Manage </w:t>
      </w:r>
      <w:ins w:id="4" w:author="Author">
        <w:r w:rsidR="00083E42">
          <w:rPr>
            <w:rFonts w:ascii="Book Antiqua" w:hAnsi="Book Antiqua"/>
            <w:sz w:val="20"/>
            <w:szCs w:val="20"/>
          </w:rPr>
          <w:t xml:space="preserve">a </w:t>
        </w:r>
      </w:ins>
      <w:r w:rsidR="00C479EC">
        <w:rPr>
          <w:rFonts w:ascii="Book Antiqua" w:hAnsi="Book Antiqua"/>
          <w:sz w:val="20"/>
          <w:szCs w:val="20"/>
        </w:rPr>
        <w:t>team of HR Ambassadors and ensure customer satisfaction with</w:t>
      </w:r>
      <w:r w:rsidR="00BA04B4">
        <w:rPr>
          <w:rFonts w:ascii="Book Antiqua" w:hAnsi="Book Antiqua"/>
          <w:sz w:val="20"/>
          <w:szCs w:val="20"/>
        </w:rPr>
        <w:t xml:space="preserve"> </w:t>
      </w:r>
      <w:ins w:id="5" w:author="Author">
        <w:r w:rsidR="00C74118">
          <w:rPr>
            <w:rFonts w:ascii="Book Antiqua" w:hAnsi="Book Antiqua"/>
            <w:sz w:val="20"/>
            <w:szCs w:val="20"/>
          </w:rPr>
          <w:t xml:space="preserve">KPIs </w:t>
        </w:r>
      </w:ins>
      <w:del w:id="6" w:author="Author">
        <w:r w:rsidR="00BA04B4" w:rsidDel="00C74118">
          <w:rPr>
            <w:rFonts w:ascii="Book Antiqua" w:hAnsi="Book Antiqua"/>
            <w:sz w:val="20"/>
            <w:szCs w:val="20"/>
          </w:rPr>
          <w:delText xml:space="preserve">kpi </w:delText>
        </w:r>
      </w:del>
      <w:r w:rsidR="00BA04B4">
        <w:rPr>
          <w:rFonts w:ascii="Book Antiqua" w:hAnsi="Book Antiqua"/>
          <w:sz w:val="20"/>
          <w:szCs w:val="20"/>
        </w:rPr>
        <w:t xml:space="preserve">and other dashboard metrics. </w:t>
      </w:r>
      <w:r w:rsidR="00C479EC">
        <w:rPr>
          <w:rFonts w:ascii="Book Antiqua" w:hAnsi="Book Antiqua"/>
          <w:sz w:val="20"/>
          <w:szCs w:val="20"/>
        </w:rPr>
        <w:t xml:space="preserve"> </w:t>
      </w:r>
    </w:p>
    <w:p w14:paraId="2DFC2E3B" w14:textId="3E8647A7" w:rsidR="00A146E0" w:rsidRDefault="00A146E0" w:rsidP="00BE3342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4077B0AD" w14:textId="79654DDF" w:rsidR="00A146E0" w:rsidRDefault="00A146E0" w:rsidP="00BE3342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May 2016 – Oct 2017 </w:t>
      </w:r>
    </w:p>
    <w:p w14:paraId="28CADC12" w14:textId="71E5E033" w:rsidR="006722E7" w:rsidRDefault="00A146E0" w:rsidP="00A146E0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Relocated to South Florida as my spouse obtained new career position.  I finished employment with IU Health Physicians </w:t>
      </w:r>
      <w:del w:id="7" w:author="Author">
        <w:r w:rsidDel="006E62AF">
          <w:rPr>
            <w:rFonts w:ascii="Book Antiqua" w:hAnsi="Book Antiqua"/>
            <w:sz w:val="20"/>
            <w:szCs w:val="20"/>
          </w:rPr>
          <w:delText xml:space="preserve">at the end of </w:delText>
        </w:r>
      </w:del>
      <w:proofErr w:type="gramStart"/>
      <w:r>
        <w:rPr>
          <w:rFonts w:ascii="Book Antiqua" w:hAnsi="Book Antiqua"/>
          <w:sz w:val="20"/>
          <w:szCs w:val="20"/>
        </w:rPr>
        <w:t>June</w:t>
      </w:r>
      <w:r w:rsidR="00C54341">
        <w:rPr>
          <w:rFonts w:ascii="Book Antiqua" w:hAnsi="Book Antiqua"/>
          <w:sz w:val="20"/>
          <w:szCs w:val="20"/>
        </w:rPr>
        <w:t>,</w:t>
      </w:r>
      <w:proofErr w:type="gramEnd"/>
      <w:r w:rsidR="00C54341">
        <w:rPr>
          <w:rFonts w:ascii="Book Antiqua" w:hAnsi="Book Antiqua"/>
          <w:sz w:val="20"/>
          <w:szCs w:val="20"/>
        </w:rPr>
        <w:t xml:space="preserve"> 2016</w:t>
      </w:r>
      <w:r>
        <w:rPr>
          <w:rFonts w:ascii="Book Antiqua" w:hAnsi="Book Antiqua"/>
          <w:sz w:val="20"/>
          <w:szCs w:val="20"/>
        </w:rPr>
        <w:t xml:space="preserve">.   From July 2016 – Oct 2017; I </w:t>
      </w:r>
      <w:r w:rsidR="00A51929">
        <w:rPr>
          <w:rFonts w:ascii="Book Antiqua" w:hAnsi="Book Antiqua"/>
          <w:sz w:val="20"/>
          <w:szCs w:val="20"/>
        </w:rPr>
        <w:t xml:space="preserve">went overseas to </w:t>
      </w:r>
      <w:r>
        <w:rPr>
          <w:rFonts w:ascii="Book Antiqua" w:hAnsi="Book Antiqua"/>
          <w:sz w:val="20"/>
          <w:szCs w:val="20"/>
        </w:rPr>
        <w:t>care</w:t>
      </w:r>
      <w:r w:rsidR="00A51929">
        <w:rPr>
          <w:rFonts w:ascii="Book Antiqua" w:hAnsi="Book Antiqua"/>
          <w:sz w:val="20"/>
          <w:szCs w:val="20"/>
        </w:rPr>
        <w:t xml:space="preserve"> for a </w:t>
      </w:r>
      <w:r>
        <w:rPr>
          <w:rFonts w:ascii="Book Antiqua" w:hAnsi="Book Antiqua"/>
          <w:sz w:val="20"/>
          <w:szCs w:val="20"/>
        </w:rPr>
        <w:t xml:space="preserve">terminally ill </w:t>
      </w:r>
      <w:r w:rsidR="00A51929">
        <w:rPr>
          <w:rFonts w:ascii="Book Antiqua" w:hAnsi="Book Antiqua"/>
          <w:sz w:val="20"/>
          <w:szCs w:val="20"/>
        </w:rPr>
        <w:t xml:space="preserve">parent.  </w:t>
      </w:r>
      <w:r>
        <w:rPr>
          <w:rFonts w:ascii="Book Antiqua" w:hAnsi="Book Antiqua"/>
          <w:sz w:val="20"/>
          <w:szCs w:val="20"/>
        </w:rPr>
        <w:t xml:space="preserve"> I returned to South Florida and began my career search.  </w:t>
      </w:r>
    </w:p>
    <w:p w14:paraId="23E8BABF" w14:textId="77777777" w:rsidR="00A146E0" w:rsidRDefault="00A146E0" w:rsidP="00921A8F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b/>
          <w:sz w:val="20"/>
          <w:szCs w:val="20"/>
        </w:rPr>
      </w:pPr>
    </w:p>
    <w:p w14:paraId="5448889F" w14:textId="77777777" w:rsidR="00A55F80" w:rsidRPr="00CF169D" w:rsidRDefault="0077225B" w:rsidP="001C38FF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IU HEALTH PHYSICIANS</w:t>
      </w:r>
      <w:r w:rsidR="008D3C7B" w:rsidRPr="00CF169D"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Indianapolis, IN</w:t>
      </w:r>
      <w:r w:rsidR="00A55F80" w:rsidRPr="00CF169D">
        <w:rPr>
          <w:rFonts w:ascii="Book Antiqua" w:hAnsi="Book Antiqua"/>
          <w:sz w:val="20"/>
          <w:szCs w:val="20"/>
        </w:rPr>
        <w:tab/>
      </w:r>
      <w:r w:rsidR="00F06A42">
        <w:rPr>
          <w:rFonts w:ascii="Book Antiqua" w:hAnsi="Book Antiqua"/>
          <w:sz w:val="20"/>
          <w:szCs w:val="20"/>
        </w:rPr>
        <w:t xml:space="preserve">August </w:t>
      </w:r>
      <w:r w:rsidR="00EA65D4">
        <w:rPr>
          <w:rFonts w:ascii="Book Antiqua" w:hAnsi="Book Antiqua"/>
          <w:sz w:val="20"/>
          <w:szCs w:val="20"/>
        </w:rPr>
        <w:t>2</w:t>
      </w:r>
      <w:r>
        <w:rPr>
          <w:rFonts w:ascii="Book Antiqua" w:hAnsi="Book Antiqua"/>
          <w:sz w:val="20"/>
          <w:szCs w:val="20"/>
        </w:rPr>
        <w:t>006</w:t>
      </w:r>
      <w:r w:rsidR="00F06A42">
        <w:rPr>
          <w:rFonts w:ascii="Book Antiqua" w:hAnsi="Book Antiqua"/>
          <w:sz w:val="20"/>
          <w:szCs w:val="20"/>
        </w:rPr>
        <w:t xml:space="preserve"> </w:t>
      </w:r>
      <w:r w:rsidR="00A55F80" w:rsidRPr="00CF169D">
        <w:rPr>
          <w:rFonts w:ascii="Book Antiqua" w:hAnsi="Book Antiqua"/>
          <w:sz w:val="20"/>
          <w:szCs w:val="20"/>
        </w:rPr>
        <w:t xml:space="preserve">– </w:t>
      </w:r>
      <w:r w:rsidR="00F06A42">
        <w:rPr>
          <w:rFonts w:ascii="Book Antiqua" w:hAnsi="Book Antiqua"/>
          <w:sz w:val="20"/>
          <w:szCs w:val="20"/>
        </w:rPr>
        <w:t xml:space="preserve">June </w:t>
      </w:r>
      <w:r w:rsidR="00C34753">
        <w:rPr>
          <w:rFonts w:ascii="Book Antiqua" w:hAnsi="Book Antiqua"/>
          <w:sz w:val="20"/>
          <w:szCs w:val="20"/>
        </w:rPr>
        <w:t>2016</w:t>
      </w:r>
    </w:p>
    <w:p w14:paraId="7DAE299A" w14:textId="77777777" w:rsidR="00A55F80" w:rsidRDefault="0077225B" w:rsidP="001C38FF">
      <w:pPr>
        <w:spacing w:after="0" w:line="240" w:lineRule="auto"/>
        <w:rPr>
          <w:rFonts w:ascii="Book Antiqua" w:hAnsi="Book Antiqua" w:cs="Book Antiqua"/>
          <w:b/>
          <w:i/>
          <w:iCs/>
          <w:color w:val="000000"/>
          <w:sz w:val="20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20"/>
          <w:szCs w:val="20"/>
        </w:rPr>
        <w:t>Manager, Physician HR Services</w:t>
      </w:r>
    </w:p>
    <w:p w14:paraId="1D7F0417" w14:textId="77777777" w:rsidR="00BA330A" w:rsidRPr="00BA330A" w:rsidRDefault="00BA330A" w:rsidP="001C38FF">
      <w:pPr>
        <w:spacing w:after="0" w:line="240" w:lineRule="auto"/>
        <w:rPr>
          <w:rFonts w:ascii="Book Antiqua" w:hAnsi="Book Antiqua"/>
          <w:iCs/>
          <w:color w:val="000000"/>
          <w:sz w:val="20"/>
          <w:szCs w:val="20"/>
        </w:rPr>
      </w:pPr>
      <w:r>
        <w:rPr>
          <w:rFonts w:ascii="Book Antiqua" w:hAnsi="Book Antiqua" w:cs="Book Antiqua"/>
          <w:iCs/>
          <w:color w:val="000000"/>
          <w:sz w:val="20"/>
          <w:szCs w:val="20"/>
        </w:rPr>
        <w:t xml:space="preserve">Responsible for Human Resources related to Physicians and Advanced Providers in multiple hospital and </w:t>
      </w:r>
      <w:r w:rsidR="005D4805">
        <w:rPr>
          <w:rFonts w:ascii="Book Antiqua" w:hAnsi="Book Antiqua" w:cs="Book Antiqua"/>
          <w:iCs/>
          <w:color w:val="000000"/>
          <w:sz w:val="20"/>
          <w:szCs w:val="20"/>
        </w:rPr>
        <w:t>ambulatory locations</w:t>
      </w:r>
      <w:r>
        <w:rPr>
          <w:rFonts w:ascii="Book Antiqua" w:hAnsi="Book Antiqua" w:cs="Book Antiqua"/>
          <w:iCs/>
          <w:color w:val="000000"/>
          <w:sz w:val="20"/>
          <w:szCs w:val="20"/>
        </w:rPr>
        <w:t>.</w:t>
      </w:r>
    </w:p>
    <w:p w14:paraId="2CCCA5AC" w14:textId="4CB316D7" w:rsidR="00C71CC6" w:rsidRPr="00400512" w:rsidRDefault="00C71CC6" w:rsidP="006E1D4A"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</w:tabs>
        <w:spacing w:before="40" w:after="0"/>
        <w:rPr>
          <w:rFonts w:ascii="Book Antiqua" w:hAnsi="Book Antiqua" w:cs="Book Antiqua"/>
          <w:sz w:val="20"/>
          <w:szCs w:val="20"/>
        </w:rPr>
      </w:pPr>
      <w:r w:rsidRPr="00400512">
        <w:rPr>
          <w:rFonts w:ascii="Book Antiqua" w:hAnsi="Book Antiqua" w:cs="Open Sans"/>
          <w:color w:val="000000"/>
          <w:sz w:val="20"/>
          <w:szCs w:val="20"/>
        </w:rPr>
        <w:t xml:space="preserve">Developed HR operational strategies around provider onboarding and </w:t>
      </w:r>
      <w:r w:rsidR="00E82819">
        <w:rPr>
          <w:rFonts w:ascii="Book Antiqua" w:hAnsi="Book Antiqua" w:cs="Open Sans"/>
          <w:color w:val="000000"/>
          <w:sz w:val="20"/>
          <w:szCs w:val="20"/>
        </w:rPr>
        <w:t>provided oversight for</w:t>
      </w:r>
      <w:r w:rsidR="00E82819" w:rsidRPr="00400512">
        <w:rPr>
          <w:rFonts w:ascii="Book Antiqua" w:hAnsi="Book Antiqua" w:cs="Open Sans"/>
          <w:color w:val="000000"/>
          <w:sz w:val="20"/>
          <w:szCs w:val="20"/>
        </w:rPr>
        <w:t xml:space="preserve"> </w:t>
      </w:r>
      <w:r w:rsidRPr="00400512">
        <w:rPr>
          <w:rFonts w:ascii="Book Antiqua" w:hAnsi="Book Antiqua" w:cs="Open Sans"/>
          <w:color w:val="000000"/>
          <w:sz w:val="20"/>
          <w:szCs w:val="20"/>
        </w:rPr>
        <w:t>relocation and immigration services.  </w:t>
      </w:r>
    </w:p>
    <w:p w14:paraId="0E6BF0D7" w14:textId="7941C5E0" w:rsidR="004B4A55" w:rsidRDefault="00E82819" w:rsidP="006E1D4A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>Provided leadership for the</w:t>
      </w:r>
      <w:r w:rsidR="004E1E3A">
        <w:rPr>
          <w:rFonts w:cs="Book Antiqua"/>
          <w:szCs w:val="20"/>
        </w:rPr>
        <w:t xml:space="preserve"> </w:t>
      </w:r>
      <w:r w:rsidR="00C811B3">
        <w:rPr>
          <w:rFonts w:cs="Book Antiqua"/>
          <w:szCs w:val="20"/>
        </w:rPr>
        <w:t>P</w:t>
      </w:r>
      <w:r w:rsidR="00770764">
        <w:rPr>
          <w:rFonts w:cs="Book Antiqua"/>
          <w:szCs w:val="20"/>
        </w:rPr>
        <w:t xml:space="preserve">hysician HR </w:t>
      </w:r>
      <w:r w:rsidR="00FD2E87">
        <w:rPr>
          <w:rFonts w:cs="Book Antiqua"/>
          <w:szCs w:val="20"/>
        </w:rPr>
        <w:t>S</w:t>
      </w:r>
      <w:r w:rsidR="00770764">
        <w:rPr>
          <w:rFonts w:cs="Book Antiqua"/>
          <w:szCs w:val="20"/>
        </w:rPr>
        <w:t>ervices team</w:t>
      </w:r>
      <w:r w:rsidR="004E1E3A">
        <w:rPr>
          <w:rFonts w:cs="Book Antiqua"/>
          <w:szCs w:val="20"/>
        </w:rPr>
        <w:t xml:space="preserve"> </w:t>
      </w:r>
      <w:r w:rsidR="00770764">
        <w:rPr>
          <w:rFonts w:cs="Book Antiqua"/>
          <w:szCs w:val="20"/>
        </w:rPr>
        <w:t xml:space="preserve">for </w:t>
      </w:r>
      <w:r w:rsidR="00C811B3">
        <w:rPr>
          <w:rFonts w:cs="Book Antiqua"/>
          <w:szCs w:val="20"/>
        </w:rPr>
        <w:t>the 8</w:t>
      </w:r>
      <w:r w:rsidR="00C811B3" w:rsidRPr="00C811B3">
        <w:rPr>
          <w:rFonts w:cs="Book Antiqua"/>
          <w:szCs w:val="20"/>
          <w:vertAlign w:val="superscript"/>
        </w:rPr>
        <w:t>th</w:t>
      </w:r>
      <w:r w:rsidR="00C811B3">
        <w:rPr>
          <w:rFonts w:cs="Book Antiqua"/>
          <w:szCs w:val="20"/>
        </w:rPr>
        <w:t xml:space="preserve"> largest multi-specialty </w:t>
      </w:r>
      <w:r w:rsidR="00770764">
        <w:rPr>
          <w:rFonts w:cs="Book Antiqua"/>
          <w:szCs w:val="20"/>
        </w:rPr>
        <w:t xml:space="preserve">practice </w:t>
      </w:r>
      <w:r w:rsidR="00B4478E">
        <w:rPr>
          <w:rFonts w:cs="Book Antiqua"/>
          <w:szCs w:val="20"/>
        </w:rPr>
        <w:t xml:space="preserve">employing more than </w:t>
      </w:r>
      <w:r w:rsidR="00770764">
        <w:rPr>
          <w:rFonts w:cs="Book Antiqua"/>
          <w:szCs w:val="20"/>
        </w:rPr>
        <w:t>1,600 physicians.</w:t>
      </w:r>
    </w:p>
    <w:p w14:paraId="5E0324CC" w14:textId="70AD1A3C" w:rsidR="00770764" w:rsidRDefault="00770764" w:rsidP="006E1D4A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 xml:space="preserve">Ensured success of </w:t>
      </w:r>
      <w:r w:rsidR="00A92D7B">
        <w:rPr>
          <w:rFonts w:cs="Book Antiqua"/>
          <w:szCs w:val="20"/>
        </w:rPr>
        <w:t xml:space="preserve">organization by managing acquisition, as well as the merger and transition of </w:t>
      </w:r>
      <w:r w:rsidR="005032DE">
        <w:rPr>
          <w:rFonts w:cs="Book Antiqua"/>
          <w:szCs w:val="20"/>
        </w:rPr>
        <w:t xml:space="preserve">64 </w:t>
      </w:r>
      <w:r w:rsidR="00A92D7B">
        <w:rPr>
          <w:rFonts w:cs="Book Antiqua"/>
          <w:szCs w:val="20"/>
        </w:rPr>
        <w:t>physician practices i</w:t>
      </w:r>
      <w:r w:rsidR="00D40A77">
        <w:rPr>
          <w:rFonts w:cs="Book Antiqua"/>
          <w:szCs w:val="20"/>
        </w:rPr>
        <w:t>nto one, resulting in efficien</w:t>
      </w:r>
      <w:r w:rsidR="00A92D7B">
        <w:rPr>
          <w:rFonts w:cs="Book Antiqua"/>
          <w:szCs w:val="20"/>
        </w:rPr>
        <w:t>cy and effectiveness of process</w:t>
      </w:r>
      <w:r w:rsidR="00660EE3">
        <w:rPr>
          <w:rFonts w:cs="Book Antiqua"/>
          <w:szCs w:val="20"/>
        </w:rPr>
        <w:t>es</w:t>
      </w:r>
      <w:r w:rsidR="00A92D7B">
        <w:rPr>
          <w:rFonts w:cs="Book Antiqua"/>
          <w:szCs w:val="20"/>
        </w:rPr>
        <w:t>.</w:t>
      </w:r>
    </w:p>
    <w:p w14:paraId="39A784E5" w14:textId="3BD456E6" w:rsidR="00A92D7B" w:rsidRDefault="00E82819" w:rsidP="006E1D4A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 xml:space="preserve">Collaborated </w:t>
      </w:r>
      <w:r w:rsidR="00D40A77">
        <w:rPr>
          <w:rFonts w:cs="Book Antiqua"/>
          <w:szCs w:val="20"/>
        </w:rPr>
        <w:t xml:space="preserve">with appropriate teams to review compensation of physicians, resulting in fair market and justifiable pay. </w:t>
      </w:r>
    </w:p>
    <w:p w14:paraId="6AA21669" w14:textId="682BEB80" w:rsidR="00D40A77" w:rsidRDefault="00451302" w:rsidP="006E1D4A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 xml:space="preserve">Implemented </w:t>
      </w:r>
      <w:r w:rsidR="00D40A77">
        <w:rPr>
          <w:rFonts w:cs="Book Antiqua"/>
          <w:szCs w:val="20"/>
        </w:rPr>
        <w:t xml:space="preserve">workforce planning and succession </w:t>
      </w:r>
      <w:r>
        <w:rPr>
          <w:rFonts w:cs="Book Antiqua"/>
          <w:szCs w:val="20"/>
        </w:rPr>
        <w:t>strategies</w:t>
      </w:r>
      <w:r w:rsidR="00D40A77">
        <w:rPr>
          <w:rFonts w:cs="Book Antiqua"/>
          <w:szCs w:val="20"/>
        </w:rPr>
        <w:t xml:space="preserve">, resulting in comprehensive availability of </w:t>
      </w:r>
      <w:r>
        <w:rPr>
          <w:rFonts w:cs="Book Antiqua"/>
          <w:szCs w:val="20"/>
        </w:rPr>
        <w:t xml:space="preserve">talented </w:t>
      </w:r>
      <w:r w:rsidR="00D40A77">
        <w:rPr>
          <w:rFonts w:cs="Book Antiqua"/>
          <w:szCs w:val="20"/>
        </w:rPr>
        <w:t>replacements to ensure growth of the organization.</w:t>
      </w:r>
    </w:p>
    <w:p w14:paraId="6742B673" w14:textId="77777777" w:rsidR="00C71CC6" w:rsidRPr="00C71CC6" w:rsidRDefault="00C71CC6" w:rsidP="006E1D4A"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</w:tabs>
        <w:spacing w:before="40"/>
        <w:rPr>
          <w:rFonts w:ascii="Book Antiqua" w:hAnsi="Book Antiqua" w:cs="Book Antiqua"/>
          <w:sz w:val="20"/>
          <w:szCs w:val="20"/>
        </w:rPr>
      </w:pPr>
      <w:r w:rsidRPr="00C71CC6">
        <w:rPr>
          <w:rFonts w:ascii="Book Antiqua" w:hAnsi="Book Antiqua" w:cs="Segoe UI Symbol"/>
          <w:color w:val="000000"/>
          <w:sz w:val="20"/>
          <w:szCs w:val="20"/>
        </w:rPr>
        <w:t>Responsibility for $450 million physician payroll.</w:t>
      </w:r>
    </w:p>
    <w:p w14:paraId="055E40BC" w14:textId="77777777" w:rsidR="00D40A77" w:rsidRPr="00C71CC6" w:rsidRDefault="00D40A77" w:rsidP="006E1D4A"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</w:tabs>
        <w:spacing w:before="40" w:after="0"/>
        <w:rPr>
          <w:rFonts w:ascii="Book Antiqua" w:hAnsi="Book Antiqua" w:cs="Book Antiqua"/>
          <w:sz w:val="20"/>
          <w:szCs w:val="20"/>
        </w:rPr>
      </w:pPr>
      <w:r w:rsidRPr="00C71CC6">
        <w:rPr>
          <w:rFonts w:ascii="Book Antiqua" w:hAnsi="Book Antiqua" w:cs="Book Antiqua"/>
          <w:sz w:val="20"/>
          <w:szCs w:val="20"/>
        </w:rPr>
        <w:t>Monitored payroll functions and ensured accuracy</w:t>
      </w:r>
      <w:r w:rsidR="00FE693B" w:rsidRPr="00C71CC6">
        <w:rPr>
          <w:rFonts w:ascii="Book Antiqua" w:hAnsi="Book Antiqua" w:cs="Book Antiqua"/>
          <w:sz w:val="20"/>
          <w:szCs w:val="20"/>
        </w:rPr>
        <w:t xml:space="preserve"> including physician payroll</w:t>
      </w:r>
      <w:r w:rsidRPr="00C71CC6">
        <w:rPr>
          <w:rFonts w:ascii="Book Antiqua" w:hAnsi="Book Antiqua" w:cs="Book Antiqua"/>
          <w:sz w:val="20"/>
          <w:szCs w:val="20"/>
        </w:rPr>
        <w:t>, resulting in proper coordination of common paymaster with university paycheck and savings on FICA taxes.</w:t>
      </w:r>
    </w:p>
    <w:p w14:paraId="0BE60F71" w14:textId="77777777" w:rsidR="00D40A77" w:rsidRDefault="00D40A77" w:rsidP="006E1D4A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>Maintained strong working relationship with vendors and ensured support functions were in place for programs regarding physician services</w:t>
      </w:r>
      <w:r w:rsidR="00660EE3">
        <w:rPr>
          <w:rFonts w:cs="Book Antiqua"/>
          <w:szCs w:val="20"/>
        </w:rPr>
        <w:t>,</w:t>
      </w:r>
      <w:r>
        <w:rPr>
          <w:rFonts w:cs="Book Antiqua"/>
          <w:szCs w:val="20"/>
        </w:rPr>
        <w:t xml:space="preserve"> as well as relocation and real estate.</w:t>
      </w:r>
    </w:p>
    <w:p w14:paraId="13EB1CCC" w14:textId="77777777" w:rsidR="00D40A77" w:rsidRDefault="00FE693B" w:rsidP="006E1D4A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 xml:space="preserve">Monitored growth of organization, making recommendations where necessary, resulting in success and increased </w:t>
      </w:r>
      <w:r w:rsidR="00C71CC6">
        <w:rPr>
          <w:rFonts w:cs="Book Antiqua"/>
          <w:szCs w:val="20"/>
        </w:rPr>
        <w:t xml:space="preserve">headcount </w:t>
      </w:r>
      <w:r>
        <w:rPr>
          <w:rFonts w:cs="Book Antiqua"/>
          <w:szCs w:val="20"/>
        </w:rPr>
        <w:t xml:space="preserve">growth </w:t>
      </w:r>
      <w:r w:rsidR="00660EE3">
        <w:rPr>
          <w:rFonts w:cs="Book Antiqua"/>
          <w:szCs w:val="20"/>
        </w:rPr>
        <w:t>of</w:t>
      </w:r>
      <w:r>
        <w:rPr>
          <w:rFonts w:cs="Book Antiqua"/>
          <w:szCs w:val="20"/>
        </w:rPr>
        <w:t xml:space="preserve"> 23% over a </w:t>
      </w:r>
      <w:proofErr w:type="gramStart"/>
      <w:r>
        <w:rPr>
          <w:rFonts w:cs="Book Antiqua"/>
          <w:szCs w:val="20"/>
        </w:rPr>
        <w:t>five year</w:t>
      </w:r>
      <w:proofErr w:type="gramEnd"/>
      <w:r>
        <w:rPr>
          <w:rFonts w:cs="Book Antiqua"/>
          <w:szCs w:val="20"/>
        </w:rPr>
        <w:t xml:space="preserve"> period.</w:t>
      </w:r>
    </w:p>
    <w:p w14:paraId="34C582E8" w14:textId="051678AF" w:rsidR="004B4A55" w:rsidRPr="00CF169D" w:rsidRDefault="00FE693B" w:rsidP="0072404F">
      <w:pPr>
        <w:tabs>
          <w:tab w:val="right" w:pos="10800"/>
        </w:tabs>
        <w:spacing w:before="360"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TRANE</w:t>
      </w:r>
      <w:r w:rsidR="004B4A55" w:rsidRPr="00CF169D"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Indianapolis, IN</w:t>
      </w:r>
      <w:proofErr w:type="gramStart"/>
      <w:r w:rsidR="004B4A55" w:rsidRPr="00CF169D">
        <w:rPr>
          <w:rFonts w:ascii="Book Antiqua" w:hAnsi="Book Antiqua"/>
          <w:sz w:val="20"/>
          <w:szCs w:val="20"/>
        </w:rPr>
        <w:tab/>
      </w:r>
      <w:r w:rsidR="00701E8C">
        <w:rPr>
          <w:rFonts w:ascii="Book Antiqua" w:hAnsi="Book Antiqua"/>
          <w:sz w:val="20"/>
          <w:szCs w:val="20"/>
        </w:rPr>
        <w:t xml:space="preserve">  </w:t>
      </w:r>
      <w:r w:rsidR="00FB1882">
        <w:rPr>
          <w:rFonts w:ascii="Book Antiqua" w:hAnsi="Book Antiqua"/>
          <w:sz w:val="20"/>
          <w:szCs w:val="20"/>
        </w:rPr>
        <w:t>September</w:t>
      </w:r>
      <w:proofErr w:type="gramEnd"/>
      <w:r w:rsidR="00FB1882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2003</w:t>
      </w:r>
      <w:r w:rsidR="00FB1882">
        <w:rPr>
          <w:rFonts w:ascii="Book Antiqua" w:hAnsi="Book Antiqua"/>
          <w:sz w:val="20"/>
          <w:szCs w:val="20"/>
        </w:rPr>
        <w:t xml:space="preserve"> – M</w:t>
      </w:r>
      <w:r w:rsidR="000D60DA">
        <w:rPr>
          <w:rFonts w:ascii="Book Antiqua" w:hAnsi="Book Antiqua"/>
          <w:sz w:val="20"/>
          <w:szCs w:val="20"/>
        </w:rPr>
        <w:t>ay</w:t>
      </w:r>
      <w:r w:rsidR="00FB1882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2006</w:t>
      </w:r>
    </w:p>
    <w:p w14:paraId="183BCDB5" w14:textId="77777777" w:rsidR="004B4A55" w:rsidRDefault="00FE693B" w:rsidP="004B4A55">
      <w:pPr>
        <w:spacing w:after="0" w:line="240" w:lineRule="auto"/>
        <w:rPr>
          <w:rFonts w:ascii="Book Antiqua" w:hAnsi="Book Antiqua" w:cs="Book Antiqua"/>
          <w:b/>
          <w:i/>
          <w:iCs/>
          <w:color w:val="000000"/>
          <w:sz w:val="20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20"/>
          <w:szCs w:val="20"/>
        </w:rPr>
        <w:t>Human Resources Manager</w:t>
      </w:r>
    </w:p>
    <w:p w14:paraId="494F60E9" w14:textId="77777777" w:rsidR="00050C03" w:rsidRPr="00050C03" w:rsidRDefault="00050C03" w:rsidP="004B4A55">
      <w:pPr>
        <w:spacing w:after="0" w:line="240" w:lineRule="auto"/>
        <w:rPr>
          <w:rFonts w:ascii="Book Antiqua" w:hAnsi="Book Antiqua"/>
          <w:iCs/>
          <w:color w:val="000000"/>
          <w:sz w:val="20"/>
          <w:szCs w:val="20"/>
        </w:rPr>
      </w:pPr>
      <w:r w:rsidRPr="00050C03">
        <w:rPr>
          <w:rFonts w:ascii="Book Antiqua" w:hAnsi="Book Antiqua" w:cs="Book Antiqua"/>
          <w:iCs/>
          <w:color w:val="000000"/>
          <w:sz w:val="20"/>
          <w:szCs w:val="20"/>
        </w:rPr>
        <w:t xml:space="preserve">Responsible for </w:t>
      </w:r>
      <w:r>
        <w:rPr>
          <w:rFonts w:ascii="Book Antiqua" w:hAnsi="Book Antiqua" w:cs="Book Antiqua"/>
          <w:iCs/>
          <w:color w:val="000000"/>
          <w:sz w:val="20"/>
          <w:szCs w:val="20"/>
        </w:rPr>
        <w:t xml:space="preserve">Human Resources for the </w:t>
      </w:r>
      <w:r w:rsidRPr="00050C03">
        <w:rPr>
          <w:rFonts w:ascii="Book Antiqua" w:hAnsi="Book Antiqua" w:cs="Book Antiqua"/>
          <w:iCs/>
          <w:color w:val="000000"/>
          <w:sz w:val="20"/>
          <w:szCs w:val="20"/>
        </w:rPr>
        <w:t xml:space="preserve">Indiana </w:t>
      </w:r>
      <w:r>
        <w:rPr>
          <w:rFonts w:ascii="Book Antiqua" w:hAnsi="Book Antiqua" w:cs="Book Antiqua"/>
          <w:iCs/>
          <w:color w:val="000000"/>
          <w:sz w:val="20"/>
          <w:szCs w:val="20"/>
        </w:rPr>
        <w:t xml:space="preserve">District which consisted of three </w:t>
      </w:r>
      <w:r w:rsidR="007C2D33">
        <w:rPr>
          <w:rFonts w:ascii="Book Antiqua" w:hAnsi="Book Antiqua" w:cs="Book Antiqua"/>
          <w:iCs/>
          <w:color w:val="000000"/>
          <w:sz w:val="20"/>
          <w:szCs w:val="20"/>
        </w:rPr>
        <w:t xml:space="preserve">statewide </w:t>
      </w:r>
      <w:r>
        <w:rPr>
          <w:rFonts w:ascii="Book Antiqua" w:hAnsi="Book Antiqua" w:cs="Book Antiqua"/>
          <w:iCs/>
          <w:color w:val="000000"/>
          <w:sz w:val="20"/>
          <w:szCs w:val="20"/>
        </w:rPr>
        <w:t>locations:</w:t>
      </w:r>
    </w:p>
    <w:p w14:paraId="0545A16A" w14:textId="3ED959FD" w:rsidR="002B31E2" w:rsidRPr="001B2807" w:rsidRDefault="00A27426" w:rsidP="004B7865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 w:rsidRPr="001B2807">
        <w:rPr>
          <w:rFonts w:cs="Book Antiqua"/>
          <w:szCs w:val="20"/>
        </w:rPr>
        <w:lastRenderedPageBreak/>
        <w:t xml:space="preserve">Conducted </w:t>
      </w:r>
      <w:r w:rsidR="003D54D1" w:rsidRPr="001B2807">
        <w:rPr>
          <w:rFonts w:cs="Book Antiqua"/>
          <w:szCs w:val="20"/>
        </w:rPr>
        <w:t>training with management and other associates regarding HR including but not limited to interviewing, employment law, hiring and safety.</w:t>
      </w:r>
    </w:p>
    <w:p w14:paraId="5B4E2005" w14:textId="77777777" w:rsidR="00102653" w:rsidRDefault="008A0C7A" w:rsidP="0072404F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>Ensured</w:t>
      </w:r>
      <w:r w:rsidR="00102653">
        <w:rPr>
          <w:rFonts w:cs="Book Antiqua"/>
          <w:szCs w:val="20"/>
        </w:rPr>
        <w:t xml:space="preserve"> responsibility for design and implementation of processes and tools, policies, recommendations and guidelines related to new selection, retention compensation,</w:t>
      </w:r>
      <w:r w:rsidR="00C10BEF">
        <w:rPr>
          <w:rFonts w:cs="Book Antiqua"/>
          <w:szCs w:val="20"/>
        </w:rPr>
        <w:t xml:space="preserve"> severance pay practice and outplacement.</w:t>
      </w:r>
    </w:p>
    <w:p w14:paraId="340579B6" w14:textId="67316F7E" w:rsidR="00C10BEF" w:rsidRDefault="00451302" w:rsidP="0072404F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 xml:space="preserve">Analyzed </w:t>
      </w:r>
      <w:r w:rsidR="00C10BEF">
        <w:rPr>
          <w:rFonts w:cs="Book Antiqua"/>
          <w:szCs w:val="20"/>
        </w:rPr>
        <w:t xml:space="preserve">jobs, </w:t>
      </w:r>
      <w:r>
        <w:rPr>
          <w:rFonts w:cs="Book Antiqua"/>
          <w:szCs w:val="20"/>
        </w:rPr>
        <w:t>hired</w:t>
      </w:r>
      <w:r w:rsidR="00C10BEF">
        <w:rPr>
          <w:rFonts w:cs="Book Antiqua"/>
          <w:szCs w:val="20"/>
        </w:rPr>
        <w:t xml:space="preserve"> staff, </w:t>
      </w:r>
      <w:r>
        <w:rPr>
          <w:rFonts w:cs="Book Antiqua"/>
          <w:szCs w:val="20"/>
        </w:rPr>
        <w:t xml:space="preserve">ensured staff </w:t>
      </w:r>
      <w:r w:rsidR="00C10BEF">
        <w:rPr>
          <w:rFonts w:cs="Book Antiqua"/>
          <w:szCs w:val="20"/>
        </w:rPr>
        <w:t>development</w:t>
      </w:r>
      <w:r>
        <w:rPr>
          <w:rFonts w:cs="Book Antiqua"/>
          <w:szCs w:val="20"/>
        </w:rPr>
        <w:t xml:space="preserve"> and</w:t>
      </w:r>
      <w:r w:rsidR="00C10BEF">
        <w:rPr>
          <w:rFonts w:cs="Book Antiqua"/>
          <w:szCs w:val="20"/>
        </w:rPr>
        <w:t xml:space="preserve"> </w:t>
      </w:r>
      <w:r>
        <w:rPr>
          <w:rFonts w:cs="Book Antiqua"/>
          <w:szCs w:val="20"/>
        </w:rPr>
        <w:t xml:space="preserve">conducted </w:t>
      </w:r>
      <w:r w:rsidR="00C10BEF">
        <w:rPr>
          <w:rFonts w:cs="Book Antiqua"/>
          <w:szCs w:val="20"/>
        </w:rPr>
        <w:t>performance reviews.</w:t>
      </w:r>
    </w:p>
    <w:p w14:paraId="511AFDCD" w14:textId="30AC7C1F" w:rsidR="00C10BEF" w:rsidRDefault="00C10BEF" w:rsidP="0072404F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>Served as liaison for State of Indiana Workforce Development Training Grant, obtaining funds of $191,00</w:t>
      </w:r>
      <w:r w:rsidR="00AB1DD1">
        <w:rPr>
          <w:rFonts w:cs="Book Antiqua"/>
          <w:szCs w:val="20"/>
        </w:rPr>
        <w:t>0</w:t>
      </w:r>
      <w:r>
        <w:rPr>
          <w:rFonts w:cs="Book Antiqua"/>
          <w:szCs w:val="20"/>
        </w:rPr>
        <w:t>, resulting in decreased turnover, improvement of retention and increased employee morale.</w:t>
      </w:r>
    </w:p>
    <w:p w14:paraId="138794A4" w14:textId="77777777" w:rsidR="00C10BEF" w:rsidRDefault="008A0C7A" w:rsidP="0072404F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 xml:space="preserve">Discussed Human Capital Capability Scorecard results with focus group using strong interpersonal skills, to develop an action plan and requested follow-up via survey, resulting in </w:t>
      </w:r>
      <w:r w:rsidR="00451302">
        <w:rPr>
          <w:rFonts w:cs="Book Antiqua"/>
          <w:szCs w:val="20"/>
        </w:rPr>
        <w:t xml:space="preserve">increased </w:t>
      </w:r>
      <w:r>
        <w:rPr>
          <w:rFonts w:cs="Book Antiqua"/>
          <w:szCs w:val="20"/>
        </w:rPr>
        <w:t>satisfaction.</w:t>
      </w:r>
    </w:p>
    <w:p w14:paraId="5AE63DBB" w14:textId="34EEC2DE" w:rsidR="00C0133E" w:rsidRPr="00441292" w:rsidRDefault="00406FF8" w:rsidP="00A12F77">
      <w:pPr>
        <w:pStyle w:val="BodyText"/>
        <w:numPr>
          <w:ilvl w:val="0"/>
          <w:numId w:val="7"/>
        </w:numPr>
        <w:tabs>
          <w:tab w:val="clear" w:pos="720"/>
        </w:tabs>
        <w:spacing w:before="40"/>
        <w:jc w:val="left"/>
        <w:rPr>
          <w:rFonts w:cs="Book Antiqua"/>
          <w:i/>
          <w:szCs w:val="20"/>
        </w:rPr>
      </w:pPr>
      <w:r>
        <w:rPr>
          <w:rFonts w:cs="Book Antiqua"/>
          <w:szCs w:val="20"/>
        </w:rPr>
        <w:t>Provided guida</w:t>
      </w:r>
      <w:r w:rsidR="008A61C6" w:rsidRPr="00441292">
        <w:rPr>
          <w:rFonts w:cs="Book Antiqua"/>
          <w:szCs w:val="20"/>
        </w:rPr>
        <w:t xml:space="preserve">nce and support in the areas </w:t>
      </w:r>
      <w:r w:rsidR="00391535" w:rsidRPr="00441292">
        <w:rPr>
          <w:rFonts w:cs="Book Antiqua"/>
          <w:szCs w:val="20"/>
        </w:rPr>
        <w:t xml:space="preserve">of </w:t>
      </w:r>
      <w:r w:rsidR="00391535">
        <w:rPr>
          <w:rFonts w:cs="Book Antiqua"/>
          <w:szCs w:val="20"/>
        </w:rPr>
        <w:t>top</w:t>
      </w:r>
      <w:r w:rsidR="008A61C6" w:rsidRPr="00441292">
        <w:rPr>
          <w:rFonts w:cs="Book Antiqua"/>
          <w:szCs w:val="20"/>
        </w:rPr>
        <w:t xml:space="preserve"> grading, </w:t>
      </w:r>
      <w:r w:rsidR="00DA1E80" w:rsidRPr="00441292">
        <w:rPr>
          <w:rFonts w:cs="Book Antiqua"/>
          <w:szCs w:val="20"/>
        </w:rPr>
        <w:t xml:space="preserve">360 reviews, </w:t>
      </w:r>
      <w:r w:rsidR="008A61C6" w:rsidRPr="00441292">
        <w:rPr>
          <w:rFonts w:cs="Book Antiqua"/>
          <w:szCs w:val="20"/>
        </w:rPr>
        <w:t xml:space="preserve">PMP/PDP and HRP planning, resulting in </w:t>
      </w:r>
      <w:r w:rsidR="00430699" w:rsidRPr="00441292">
        <w:rPr>
          <w:rFonts w:cs="Book Antiqua"/>
          <w:szCs w:val="20"/>
        </w:rPr>
        <w:t>increased performance.</w:t>
      </w:r>
    </w:p>
    <w:p w14:paraId="4DDB08B2" w14:textId="77777777" w:rsidR="00A51A24" w:rsidRPr="00CF169D" w:rsidRDefault="00A51A24" w:rsidP="00A51A24">
      <w:pPr>
        <w:tabs>
          <w:tab w:val="right" w:pos="10800"/>
        </w:tabs>
        <w:spacing w:before="360"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G.M. C</w:t>
      </w:r>
      <w:r w:rsidR="008F5E26">
        <w:rPr>
          <w:rFonts w:ascii="Book Antiqua" w:hAnsi="Book Antiqua"/>
          <w:b/>
          <w:sz w:val="20"/>
          <w:szCs w:val="20"/>
        </w:rPr>
        <w:t xml:space="preserve">ONSTRUCTION INC., </w:t>
      </w:r>
      <w:r>
        <w:rPr>
          <w:rFonts w:ascii="Book Antiqua" w:hAnsi="Book Antiqua"/>
          <w:sz w:val="20"/>
          <w:szCs w:val="20"/>
        </w:rPr>
        <w:t>Indianapolis, IN</w:t>
      </w:r>
      <w:r w:rsidRPr="00CF169D">
        <w:rPr>
          <w:rFonts w:ascii="Book Antiqua" w:hAnsi="Book Antiqua"/>
          <w:sz w:val="20"/>
          <w:szCs w:val="20"/>
        </w:rPr>
        <w:tab/>
      </w:r>
      <w:r w:rsidR="00FB1882">
        <w:rPr>
          <w:rFonts w:ascii="Book Antiqua" w:hAnsi="Book Antiqua"/>
          <w:sz w:val="20"/>
          <w:szCs w:val="20"/>
        </w:rPr>
        <w:t xml:space="preserve">February </w:t>
      </w:r>
      <w:r>
        <w:rPr>
          <w:rFonts w:ascii="Book Antiqua" w:hAnsi="Book Antiqua"/>
          <w:sz w:val="20"/>
          <w:szCs w:val="20"/>
        </w:rPr>
        <w:t>1997</w:t>
      </w:r>
      <w:r w:rsidR="00FB1882">
        <w:rPr>
          <w:rFonts w:ascii="Book Antiqua" w:hAnsi="Book Antiqua"/>
          <w:sz w:val="20"/>
          <w:szCs w:val="20"/>
        </w:rPr>
        <w:t xml:space="preserve"> – August </w:t>
      </w:r>
      <w:r>
        <w:rPr>
          <w:rFonts w:ascii="Book Antiqua" w:hAnsi="Book Antiqua"/>
          <w:sz w:val="20"/>
          <w:szCs w:val="20"/>
        </w:rPr>
        <w:t>2003</w:t>
      </w:r>
    </w:p>
    <w:p w14:paraId="66E985BB" w14:textId="77777777" w:rsidR="00A51A24" w:rsidRPr="00CF169D" w:rsidRDefault="00A51A24" w:rsidP="00A51A24">
      <w:pPr>
        <w:spacing w:after="0" w:line="240" w:lineRule="auto"/>
        <w:rPr>
          <w:rFonts w:ascii="Book Antiqua" w:hAnsi="Book Antiqua"/>
          <w:iCs/>
          <w:color w:val="000000"/>
          <w:sz w:val="20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20"/>
          <w:szCs w:val="20"/>
        </w:rPr>
        <w:t>Human Resources Manager</w:t>
      </w:r>
    </w:p>
    <w:p w14:paraId="27BC3472" w14:textId="77777777" w:rsidR="00A51A24" w:rsidRPr="00A31548" w:rsidRDefault="00A51A24" w:rsidP="00A31548">
      <w:pPr>
        <w:spacing w:after="0"/>
        <w:rPr>
          <w:rFonts w:ascii="Book Antiqua" w:hAnsi="Book Antiqua" w:cs="Open Sans"/>
          <w:sz w:val="20"/>
          <w:szCs w:val="20"/>
        </w:rPr>
      </w:pPr>
      <w:r w:rsidRPr="00A31548">
        <w:rPr>
          <w:rFonts w:ascii="Book Antiqua" w:hAnsi="Book Antiqua"/>
          <w:color w:val="404040" w:themeColor="text1" w:themeTint="BF"/>
          <w:sz w:val="20"/>
          <w:szCs w:val="20"/>
        </w:rPr>
        <w:t xml:space="preserve">Responsible for </w:t>
      </w:r>
      <w:r w:rsidRPr="00A31548">
        <w:rPr>
          <w:rFonts w:ascii="Book Antiqua" w:hAnsi="Book Antiqua" w:cs="Open Sans"/>
          <w:sz w:val="20"/>
          <w:szCs w:val="20"/>
        </w:rPr>
        <w:t>all aspects of human resources, safety and information technology.  Major responsibilities included:</w:t>
      </w:r>
    </w:p>
    <w:p w14:paraId="7A34C743" w14:textId="260B890A" w:rsidR="00A51A24" w:rsidRPr="00A51A24" w:rsidRDefault="00A51A24" w:rsidP="00C675E7">
      <w:pPr>
        <w:pStyle w:val="Achievement"/>
        <w:numPr>
          <w:ilvl w:val="0"/>
          <w:numId w:val="7"/>
        </w:numPr>
        <w:spacing w:before="40" w:after="0"/>
        <w:rPr>
          <w:rFonts w:ascii="Book Antiqua" w:hAnsi="Book Antiqua" w:cs="Open Sans"/>
        </w:rPr>
      </w:pPr>
      <w:r w:rsidRPr="00A51A24">
        <w:rPr>
          <w:rFonts w:ascii="Book Antiqua" w:hAnsi="Book Antiqua" w:cs="Open Sans"/>
          <w:color w:val="000000"/>
        </w:rPr>
        <w:t xml:space="preserve">Managed budget of </w:t>
      </w:r>
      <w:r w:rsidRPr="00A51A24">
        <w:rPr>
          <w:rFonts w:ascii="Book Antiqua" w:hAnsi="Book Antiqua" w:cs="Open Sans"/>
        </w:rPr>
        <w:t>$400,000</w:t>
      </w:r>
      <w:r w:rsidR="00451302">
        <w:rPr>
          <w:rFonts w:ascii="Book Antiqua" w:hAnsi="Book Antiqua" w:cs="Open Sans"/>
        </w:rPr>
        <w:t xml:space="preserve"> and led </w:t>
      </w:r>
      <w:r w:rsidR="00695727">
        <w:rPr>
          <w:rFonts w:ascii="Book Antiqua" w:hAnsi="Book Antiqua" w:cs="Open Sans"/>
        </w:rPr>
        <w:t xml:space="preserve">6 </w:t>
      </w:r>
      <w:r w:rsidR="00451302">
        <w:rPr>
          <w:rFonts w:ascii="Book Antiqua" w:hAnsi="Book Antiqua" w:cs="Open Sans"/>
        </w:rPr>
        <w:t>administrative staff</w:t>
      </w:r>
      <w:r w:rsidRPr="00A51A24">
        <w:rPr>
          <w:rFonts w:ascii="Book Antiqua" w:hAnsi="Book Antiqua" w:cs="Open Sans"/>
        </w:rPr>
        <w:t>.</w:t>
      </w:r>
    </w:p>
    <w:p w14:paraId="55CD4AFA" w14:textId="77777777" w:rsidR="00A51A24" w:rsidRPr="00A51A24" w:rsidRDefault="00A51A24" w:rsidP="00C675E7">
      <w:pPr>
        <w:pStyle w:val="Achievement"/>
        <w:numPr>
          <w:ilvl w:val="0"/>
          <w:numId w:val="7"/>
        </w:numPr>
        <w:spacing w:before="40" w:after="0"/>
        <w:rPr>
          <w:rFonts w:ascii="Book Antiqua" w:hAnsi="Book Antiqua" w:cs="Open Sans"/>
        </w:rPr>
      </w:pPr>
      <w:r w:rsidRPr="00A51A24">
        <w:rPr>
          <w:rFonts w:ascii="Book Antiqua" w:hAnsi="Book Antiqua" w:cs="Open Sans"/>
          <w:color w:val="000000"/>
        </w:rPr>
        <w:t>Implemented and m</w:t>
      </w:r>
      <w:r w:rsidRPr="00A51A24">
        <w:rPr>
          <w:rFonts w:ascii="Book Antiqua" w:hAnsi="Book Antiqua" w:cs="Open Sans"/>
        </w:rPr>
        <w:t xml:space="preserve">anaged a self-funded medical program.  </w:t>
      </w:r>
    </w:p>
    <w:p w14:paraId="3FC2398E" w14:textId="77777777" w:rsidR="00A51A24" w:rsidRPr="00A51A24" w:rsidRDefault="00A51A24" w:rsidP="00C675E7">
      <w:pPr>
        <w:pStyle w:val="Achievement"/>
        <w:numPr>
          <w:ilvl w:val="0"/>
          <w:numId w:val="7"/>
        </w:numPr>
        <w:spacing w:before="40" w:after="0"/>
        <w:rPr>
          <w:rFonts w:ascii="Book Antiqua" w:hAnsi="Book Antiqua" w:cs="Open Sans"/>
        </w:rPr>
      </w:pPr>
      <w:r w:rsidRPr="00A51A24">
        <w:rPr>
          <w:rFonts w:ascii="Book Antiqua" w:hAnsi="Book Antiqua" w:cs="Open Sans"/>
        </w:rPr>
        <w:t>Designed and implemented training programs.</w:t>
      </w:r>
    </w:p>
    <w:p w14:paraId="1926C32C" w14:textId="77777777" w:rsidR="00A51A24" w:rsidRPr="00A51A24" w:rsidRDefault="00A51A24" w:rsidP="00C675E7">
      <w:pPr>
        <w:pStyle w:val="Achievement"/>
        <w:numPr>
          <w:ilvl w:val="0"/>
          <w:numId w:val="7"/>
        </w:numPr>
        <w:spacing w:before="40" w:after="0"/>
        <w:rPr>
          <w:rFonts w:ascii="Book Antiqua" w:hAnsi="Book Antiqua" w:cs="Open Sans"/>
        </w:rPr>
      </w:pPr>
      <w:r w:rsidRPr="00A51A24">
        <w:rPr>
          <w:rFonts w:ascii="Book Antiqua" w:hAnsi="Book Antiqua" w:cs="Open Sans"/>
        </w:rPr>
        <w:t xml:space="preserve">Implemented a </w:t>
      </w:r>
      <w:proofErr w:type="gramStart"/>
      <w:r w:rsidRPr="00A51A24">
        <w:rPr>
          <w:rFonts w:ascii="Book Antiqua" w:hAnsi="Book Antiqua" w:cs="Open Sans"/>
        </w:rPr>
        <w:t>360 review</w:t>
      </w:r>
      <w:proofErr w:type="gramEnd"/>
      <w:r w:rsidRPr="00A51A24">
        <w:rPr>
          <w:rFonts w:ascii="Book Antiqua" w:hAnsi="Book Antiqua" w:cs="Open Sans"/>
        </w:rPr>
        <w:t xml:space="preserve"> process for executive leadership.</w:t>
      </w:r>
    </w:p>
    <w:p w14:paraId="7F1A2681" w14:textId="77777777" w:rsidR="00A51A24" w:rsidRPr="00A51A24" w:rsidRDefault="00A51A24" w:rsidP="00C675E7">
      <w:pPr>
        <w:pStyle w:val="Achievement"/>
        <w:numPr>
          <w:ilvl w:val="0"/>
          <w:numId w:val="7"/>
        </w:numPr>
        <w:spacing w:before="40" w:after="0"/>
        <w:rPr>
          <w:rFonts w:ascii="Book Antiqua" w:hAnsi="Book Antiqua" w:cs="Open Sans"/>
        </w:rPr>
      </w:pPr>
      <w:r w:rsidRPr="00A51A24">
        <w:rPr>
          <w:rFonts w:ascii="Book Antiqua" w:hAnsi="Book Antiqua" w:cs="Open Sans"/>
        </w:rPr>
        <w:t>Monitored Career Path Program.</w:t>
      </w:r>
    </w:p>
    <w:p w14:paraId="2944138F" w14:textId="77777777" w:rsidR="00A51A24" w:rsidRPr="00A51A24" w:rsidRDefault="00A51A24" w:rsidP="00C675E7">
      <w:pPr>
        <w:pStyle w:val="Achievement"/>
        <w:numPr>
          <w:ilvl w:val="0"/>
          <w:numId w:val="7"/>
        </w:numPr>
        <w:spacing w:before="40" w:after="0"/>
        <w:rPr>
          <w:rFonts w:ascii="Book Antiqua" w:hAnsi="Book Antiqua" w:cs="Open Sans"/>
        </w:rPr>
      </w:pPr>
      <w:r w:rsidRPr="00A51A24">
        <w:rPr>
          <w:rFonts w:ascii="Book Antiqua" w:hAnsi="Book Antiqua" w:cs="Open Sans"/>
        </w:rPr>
        <w:t>Provided counsel and guidance to management and employees on personnel issues.</w:t>
      </w:r>
    </w:p>
    <w:p w14:paraId="61A2A131" w14:textId="77777777" w:rsidR="00A51A24" w:rsidRPr="00CF169D" w:rsidRDefault="00744E3E" w:rsidP="00A51A24">
      <w:pPr>
        <w:tabs>
          <w:tab w:val="right" w:pos="10800"/>
        </w:tabs>
        <w:spacing w:before="360"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O</w:t>
      </w:r>
      <w:r w:rsidR="008F5E26">
        <w:rPr>
          <w:rFonts w:ascii="Book Antiqua" w:hAnsi="Book Antiqua"/>
          <w:b/>
          <w:sz w:val="20"/>
          <w:szCs w:val="20"/>
        </w:rPr>
        <w:t>LSTEN STAFFING SERVICES</w:t>
      </w:r>
      <w:r w:rsidR="00A51A24" w:rsidRPr="00CF169D">
        <w:rPr>
          <w:rFonts w:ascii="Book Antiqua" w:hAnsi="Book Antiqua"/>
          <w:b/>
          <w:sz w:val="20"/>
          <w:szCs w:val="20"/>
        </w:rPr>
        <w:t xml:space="preserve">, </w:t>
      </w:r>
      <w:r w:rsidR="00A51A24">
        <w:rPr>
          <w:rFonts w:ascii="Book Antiqua" w:hAnsi="Book Antiqua"/>
          <w:sz w:val="20"/>
          <w:szCs w:val="20"/>
        </w:rPr>
        <w:t>Indianapolis, IN</w:t>
      </w:r>
      <w:r w:rsidR="00A51A24" w:rsidRPr="00CF169D">
        <w:rPr>
          <w:rFonts w:ascii="Book Antiqua" w:hAnsi="Book Antiqua"/>
          <w:sz w:val="20"/>
          <w:szCs w:val="20"/>
        </w:rPr>
        <w:tab/>
      </w:r>
      <w:r w:rsidR="00FB1882">
        <w:rPr>
          <w:rFonts w:ascii="Book Antiqua" w:hAnsi="Book Antiqua"/>
          <w:sz w:val="20"/>
          <w:szCs w:val="20"/>
        </w:rPr>
        <w:t xml:space="preserve">March </w:t>
      </w:r>
      <w:r w:rsidR="00A51A24">
        <w:rPr>
          <w:rFonts w:ascii="Book Antiqua" w:hAnsi="Book Antiqua"/>
          <w:sz w:val="20"/>
          <w:szCs w:val="20"/>
        </w:rPr>
        <w:t>1996</w:t>
      </w:r>
      <w:r w:rsidR="00FB1882">
        <w:rPr>
          <w:rFonts w:ascii="Book Antiqua" w:hAnsi="Book Antiqua"/>
          <w:sz w:val="20"/>
          <w:szCs w:val="20"/>
        </w:rPr>
        <w:t xml:space="preserve"> – February </w:t>
      </w:r>
      <w:r w:rsidR="00A51A24">
        <w:rPr>
          <w:rFonts w:ascii="Book Antiqua" w:hAnsi="Book Antiqua"/>
          <w:sz w:val="20"/>
          <w:szCs w:val="20"/>
        </w:rPr>
        <w:t>1997</w:t>
      </w:r>
    </w:p>
    <w:p w14:paraId="370ECE1C" w14:textId="77777777" w:rsidR="00A51A24" w:rsidRPr="00CF169D" w:rsidRDefault="00A51A24" w:rsidP="00A51A24">
      <w:pPr>
        <w:spacing w:after="0" w:line="240" w:lineRule="auto"/>
        <w:rPr>
          <w:rFonts w:ascii="Book Antiqua" w:hAnsi="Book Antiqua"/>
          <w:iCs/>
          <w:color w:val="000000"/>
          <w:sz w:val="20"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20"/>
          <w:szCs w:val="20"/>
        </w:rPr>
        <w:t>On-Site Manager</w:t>
      </w:r>
    </w:p>
    <w:p w14:paraId="4E05E4EF" w14:textId="77777777" w:rsidR="004E4E16" w:rsidRPr="0015453E" w:rsidRDefault="004E4E16" w:rsidP="00E450E5">
      <w:pPr>
        <w:pStyle w:val="Achievement"/>
        <w:numPr>
          <w:ilvl w:val="0"/>
          <w:numId w:val="0"/>
        </w:numPr>
        <w:spacing w:before="40" w:after="0"/>
        <w:jc w:val="left"/>
        <w:rPr>
          <w:rFonts w:ascii="Book Antiqua" w:hAnsi="Book Antiqua" w:cs="Open Sans"/>
          <w:color w:val="000000"/>
        </w:rPr>
      </w:pPr>
      <w:r w:rsidRPr="0015453E">
        <w:rPr>
          <w:rFonts w:ascii="Book Antiqua" w:hAnsi="Book Antiqua" w:cs="Open Sans"/>
          <w:color w:val="000000"/>
        </w:rPr>
        <w:t>Human resource management for one million sq. ft. distribution center for John Deere parts.  Major responsibilities included:</w:t>
      </w:r>
    </w:p>
    <w:p w14:paraId="532C79B8" w14:textId="77777777" w:rsidR="004E4E16" w:rsidRPr="0015453E" w:rsidRDefault="004E4E16" w:rsidP="00BA376B">
      <w:pPr>
        <w:pStyle w:val="Achievement"/>
        <w:numPr>
          <w:ilvl w:val="0"/>
          <w:numId w:val="7"/>
        </w:numPr>
        <w:spacing w:before="40" w:after="0"/>
        <w:jc w:val="left"/>
        <w:rPr>
          <w:rFonts w:ascii="Book Antiqua" w:hAnsi="Book Antiqua" w:cs="Open Sans"/>
        </w:rPr>
      </w:pPr>
      <w:r w:rsidRPr="0015453E">
        <w:rPr>
          <w:rFonts w:ascii="Book Antiqua" w:hAnsi="Book Antiqua" w:cs="Open Sans"/>
        </w:rPr>
        <w:t xml:space="preserve">Responsible for all on-site human resource functions of a $6.5 million partnership for Olsten Staffing Services.   </w:t>
      </w:r>
    </w:p>
    <w:p w14:paraId="6C4659F6" w14:textId="77777777" w:rsidR="004E4E16" w:rsidRPr="0015453E" w:rsidRDefault="004E4E16" w:rsidP="00BA376B">
      <w:pPr>
        <w:pStyle w:val="Achievement"/>
        <w:numPr>
          <w:ilvl w:val="0"/>
          <w:numId w:val="7"/>
        </w:numPr>
        <w:spacing w:before="40" w:after="0"/>
        <w:jc w:val="left"/>
        <w:rPr>
          <w:rFonts w:ascii="Book Antiqua" w:hAnsi="Book Antiqua" w:cs="Open Sans"/>
        </w:rPr>
      </w:pPr>
      <w:r w:rsidRPr="0015453E">
        <w:rPr>
          <w:rFonts w:ascii="Book Antiqua" w:hAnsi="Book Antiqua" w:cs="Open Sans"/>
        </w:rPr>
        <w:t>Provided leadership on employment, payroll and worker’s compensation for 130 employee sized company.</w:t>
      </w:r>
    </w:p>
    <w:p w14:paraId="3D71D79D" w14:textId="5F226F78" w:rsidR="00A51A24" w:rsidRPr="00441292" w:rsidRDefault="004E4E16" w:rsidP="00A12F77">
      <w:pPr>
        <w:pStyle w:val="Achievement"/>
        <w:numPr>
          <w:ilvl w:val="0"/>
          <w:numId w:val="7"/>
        </w:numPr>
        <w:spacing w:before="40" w:after="0"/>
        <w:jc w:val="left"/>
        <w:rPr>
          <w:rFonts w:cs="Book Antiqua"/>
        </w:rPr>
      </w:pPr>
      <w:r w:rsidRPr="00441292">
        <w:rPr>
          <w:rFonts w:ascii="Book Antiqua" w:hAnsi="Book Antiqua" w:cs="Open Sans"/>
        </w:rPr>
        <w:t>Hosted quarterly Client Review and employee Town Hall meetings.</w:t>
      </w:r>
    </w:p>
    <w:p w14:paraId="53697701" w14:textId="77777777" w:rsidR="00A51A24" w:rsidRPr="00CF169D" w:rsidRDefault="00A51A24" w:rsidP="00A51A24">
      <w:pPr>
        <w:tabs>
          <w:tab w:val="right" w:pos="10800"/>
        </w:tabs>
        <w:spacing w:before="360"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E</w:t>
      </w:r>
      <w:r w:rsidR="008F5E26">
        <w:rPr>
          <w:rFonts w:ascii="Book Antiqua" w:hAnsi="Book Antiqua"/>
          <w:b/>
          <w:sz w:val="20"/>
          <w:szCs w:val="20"/>
        </w:rPr>
        <w:t>VERGREEN AVIATION</w:t>
      </w:r>
      <w:r w:rsidRPr="00CF169D"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Indianapolis, IN</w:t>
      </w:r>
      <w:r w:rsidRPr="00CF169D">
        <w:rPr>
          <w:rFonts w:ascii="Book Antiqua" w:hAnsi="Book Antiqua"/>
          <w:sz w:val="20"/>
          <w:szCs w:val="20"/>
        </w:rPr>
        <w:tab/>
      </w:r>
      <w:r w:rsidR="00FB1882">
        <w:rPr>
          <w:rFonts w:ascii="Book Antiqua" w:hAnsi="Book Antiqua"/>
          <w:sz w:val="20"/>
          <w:szCs w:val="20"/>
        </w:rPr>
        <w:t xml:space="preserve"> April </w:t>
      </w:r>
      <w:r>
        <w:rPr>
          <w:rFonts w:ascii="Book Antiqua" w:hAnsi="Book Antiqua"/>
          <w:sz w:val="20"/>
          <w:szCs w:val="20"/>
        </w:rPr>
        <w:t>1993</w:t>
      </w:r>
      <w:r w:rsidR="00FB1882">
        <w:rPr>
          <w:rFonts w:ascii="Book Antiqua" w:hAnsi="Book Antiqua"/>
          <w:sz w:val="20"/>
          <w:szCs w:val="20"/>
        </w:rPr>
        <w:t xml:space="preserve"> – February </w:t>
      </w:r>
      <w:r>
        <w:rPr>
          <w:rFonts w:ascii="Book Antiqua" w:hAnsi="Book Antiqua"/>
          <w:sz w:val="20"/>
          <w:szCs w:val="20"/>
        </w:rPr>
        <w:t>1996</w:t>
      </w:r>
    </w:p>
    <w:p w14:paraId="10073A75" w14:textId="77777777" w:rsidR="00A51A24" w:rsidRDefault="00A51A24" w:rsidP="00A51A24">
      <w:pPr>
        <w:spacing w:after="0" w:line="240" w:lineRule="auto"/>
        <w:rPr>
          <w:rFonts w:cs="Book Antiqua"/>
          <w:i/>
          <w:szCs w:val="20"/>
        </w:rPr>
      </w:pPr>
      <w:r>
        <w:rPr>
          <w:rFonts w:ascii="Book Antiqua" w:hAnsi="Book Antiqua" w:cs="Book Antiqua"/>
          <w:b/>
          <w:i/>
          <w:iCs/>
          <w:color w:val="000000"/>
          <w:sz w:val="20"/>
          <w:szCs w:val="20"/>
        </w:rPr>
        <w:t xml:space="preserve">Human Resources Supervisor </w:t>
      </w:r>
    </w:p>
    <w:p w14:paraId="005A4CDC" w14:textId="77777777" w:rsidR="004E4E16" w:rsidRPr="00E450E5" w:rsidRDefault="004E4E16" w:rsidP="00E450E5">
      <w:pPr>
        <w:spacing w:after="0"/>
        <w:rPr>
          <w:rFonts w:ascii="Book Antiqua" w:hAnsi="Book Antiqua" w:cs="Open Sans"/>
          <w:color w:val="000000" w:themeColor="text1"/>
          <w:sz w:val="20"/>
          <w:szCs w:val="20"/>
        </w:rPr>
      </w:pPr>
      <w:r w:rsidRPr="00E450E5">
        <w:rPr>
          <w:rFonts w:ascii="Book Antiqua" w:hAnsi="Book Antiqua" w:cs="Open Sans"/>
          <w:color w:val="000000" w:themeColor="text1"/>
          <w:sz w:val="20"/>
          <w:szCs w:val="20"/>
        </w:rPr>
        <w:t>Provided Human Resources supervisory support of logistics operation for United States Postal Service Express Mail hub.  Major responsibilities included:</w:t>
      </w:r>
    </w:p>
    <w:p w14:paraId="1680A590" w14:textId="2B8C5945" w:rsidR="00695727" w:rsidRDefault="004E4E16" w:rsidP="00441292">
      <w:pPr>
        <w:pStyle w:val="Achievement"/>
        <w:numPr>
          <w:ilvl w:val="0"/>
          <w:numId w:val="7"/>
        </w:numPr>
        <w:spacing w:before="40" w:after="0"/>
        <w:jc w:val="left"/>
        <w:rPr>
          <w:rFonts w:ascii="Book Antiqua" w:hAnsi="Book Antiqua" w:cs="Open Sans"/>
        </w:rPr>
      </w:pPr>
      <w:r w:rsidRPr="00441292">
        <w:rPr>
          <w:rFonts w:ascii="Book Antiqua" w:hAnsi="Book Antiqua" w:cs="Open Sans"/>
        </w:rPr>
        <w:t xml:space="preserve">Interpreted and enforced policies for 450 employee sized </w:t>
      </w:r>
      <w:r w:rsidR="00695727">
        <w:rPr>
          <w:rFonts w:ascii="Book Antiqua" w:hAnsi="Book Antiqua" w:cs="Open Sans"/>
        </w:rPr>
        <w:t>company</w:t>
      </w:r>
    </w:p>
    <w:p w14:paraId="6772E196" w14:textId="2B9BD2CE" w:rsidR="004E4E16" w:rsidRPr="00441292" w:rsidRDefault="00695727" w:rsidP="00441292">
      <w:pPr>
        <w:pStyle w:val="Achievement"/>
        <w:numPr>
          <w:ilvl w:val="0"/>
          <w:numId w:val="7"/>
        </w:numPr>
        <w:spacing w:before="40" w:after="0"/>
        <w:jc w:val="left"/>
        <w:rPr>
          <w:rFonts w:ascii="Book Antiqua" w:hAnsi="Book Antiqua" w:cs="Open Sans"/>
        </w:rPr>
      </w:pPr>
      <w:r>
        <w:rPr>
          <w:rFonts w:ascii="Book Antiqua" w:hAnsi="Book Antiqua" w:cs="Open Sans"/>
        </w:rPr>
        <w:t>Ma</w:t>
      </w:r>
      <w:r w:rsidRPr="00441292">
        <w:rPr>
          <w:rFonts w:ascii="Book Antiqua" w:hAnsi="Book Antiqua" w:cs="Open Sans"/>
        </w:rPr>
        <w:t xml:space="preserve">naged </w:t>
      </w:r>
      <w:r w:rsidR="004E4E16" w:rsidRPr="00441292">
        <w:rPr>
          <w:rFonts w:ascii="Book Antiqua" w:hAnsi="Book Antiqua" w:cs="Open Sans"/>
        </w:rPr>
        <w:t>150 temporary employee pool.</w:t>
      </w:r>
    </w:p>
    <w:p w14:paraId="3D4534D9" w14:textId="77777777" w:rsidR="004E4E16" w:rsidRPr="0015453E" w:rsidRDefault="004E4E16" w:rsidP="00BA376B">
      <w:pPr>
        <w:pStyle w:val="Achievement"/>
        <w:numPr>
          <w:ilvl w:val="0"/>
          <w:numId w:val="7"/>
        </w:numPr>
        <w:spacing w:before="40" w:after="0"/>
        <w:jc w:val="left"/>
        <w:rPr>
          <w:rFonts w:ascii="Book Antiqua" w:hAnsi="Book Antiqua" w:cs="Open Sans"/>
        </w:rPr>
      </w:pPr>
      <w:r w:rsidRPr="0015453E">
        <w:rPr>
          <w:rFonts w:ascii="Book Antiqua" w:hAnsi="Book Antiqua" w:cs="Open Sans"/>
        </w:rPr>
        <w:t>Conducted new hire orientations.</w:t>
      </w:r>
    </w:p>
    <w:p w14:paraId="23093E41" w14:textId="77777777" w:rsidR="004E4E16" w:rsidRPr="0015453E" w:rsidRDefault="004E4E16" w:rsidP="00BA376B">
      <w:pPr>
        <w:pStyle w:val="Achievement"/>
        <w:numPr>
          <w:ilvl w:val="0"/>
          <w:numId w:val="7"/>
        </w:numPr>
        <w:spacing w:before="40" w:after="0"/>
        <w:jc w:val="left"/>
        <w:rPr>
          <w:rFonts w:ascii="Book Antiqua" w:hAnsi="Book Antiqua" w:cs="Open Sans"/>
        </w:rPr>
      </w:pPr>
      <w:r w:rsidRPr="0015453E">
        <w:rPr>
          <w:rFonts w:ascii="Book Antiqua" w:hAnsi="Book Antiqua" w:cs="Open Sans"/>
        </w:rPr>
        <w:t xml:space="preserve">Promoted to Supervisor from Human Resource Specialist.  Duties included recruitment of exempt and non-exempt positions.  </w:t>
      </w:r>
    </w:p>
    <w:p w14:paraId="5E6C7A5F" w14:textId="77777777" w:rsidR="004E4E16" w:rsidRPr="0015453E" w:rsidRDefault="004E4E16" w:rsidP="00FB1882">
      <w:pPr>
        <w:pStyle w:val="Achievement"/>
        <w:numPr>
          <w:ilvl w:val="0"/>
          <w:numId w:val="7"/>
        </w:numPr>
        <w:spacing w:before="40" w:after="0"/>
        <w:jc w:val="left"/>
        <w:rPr>
          <w:rFonts w:ascii="Book Antiqua" w:hAnsi="Book Antiqua" w:cs="Open Sans"/>
        </w:rPr>
      </w:pPr>
      <w:r w:rsidRPr="0015453E">
        <w:rPr>
          <w:rFonts w:ascii="Book Antiqua" w:hAnsi="Book Antiqua" w:cs="Open Sans"/>
        </w:rPr>
        <w:t xml:space="preserve">Responded to unemployment claims and attended hearings.  Represented company at appeal hearings with administrative law judges. </w:t>
      </w:r>
    </w:p>
    <w:p w14:paraId="39254E5A" w14:textId="77777777" w:rsidR="001908F9" w:rsidRPr="001908F9" w:rsidRDefault="001908F9" w:rsidP="001908F9">
      <w:pPr>
        <w:pStyle w:val="BodyText"/>
        <w:rPr>
          <w:rFonts w:cs="Book Antiqua"/>
          <w:szCs w:val="20"/>
        </w:rPr>
      </w:pPr>
    </w:p>
    <w:p w14:paraId="673B92C2" w14:textId="77777777" w:rsidR="00382911" w:rsidRPr="00CF169D" w:rsidRDefault="00382911" w:rsidP="00382911">
      <w:pPr>
        <w:pStyle w:val="Heading1"/>
        <w:rPr>
          <w:szCs w:val="20"/>
        </w:rPr>
      </w:pPr>
      <w:r w:rsidRPr="00CF169D">
        <w:rPr>
          <w:szCs w:val="20"/>
        </w:rPr>
        <w:t>Education &amp; Credentials</w:t>
      </w:r>
    </w:p>
    <w:p w14:paraId="2E1B575A" w14:textId="25D96D40" w:rsidR="00087EC8" w:rsidRPr="00844405" w:rsidRDefault="00613FAA" w:rsidP="00A12F77">
      <w:pPr>
        <w:pStyle w:val="PlainText"/>
        <w:numPr>
          <w:ilvl w:val="0"/>
          <w:numId w:val="15"/>
        </w:numPr>
        <w:rPr>
          <w:rFonts w:ascii="Book Antiqua" w:eastAsia="MS Mincho" w:hAnsi="Book Antiqua"/>
        </w:rPr>
      </w:pPr>
      <w:r>
        <w:rPr>
          <w:rFonts w:ascii="Book Antiqua" w:eastAsia="MS Mincho" w:hAnsi="Book Antiqua"/>
          <w:b/>
          <w:bCs/>
        </w:rPr>
        <w:t xml:space="preserve">Master of </w:t>
      </w:r>
      <w:r w:rsidR="0077225B">
        <w:rPr>
          <w:rFonts w:ascii="Book Antiqua" w:eastAsia="MS Mincho" w:hAnsi="Book Antiqua"/>
          <w:b/>
          <w:bCs/>
        </w:rPr>
        <w:t>Science</w:t>
      </w:r>
      <w:r w:rsidR="00087EC8" w:rsidRPr="00CF169D">
        <w:rPr>
          <w:rFonts w:ascii="Book Antiqua" w:eastAsia="MS Mincho" w:hAnsi="Book Antiqua"/>
          <w:b/>
          <w:bCs/>
        </w:rPr>
        <w:t>,</w:t>
      </w:r>
      <w:r w:rsidR="0077225B">
        <w:rPr>
          <w:rFonts w:ascii="Book Antiqua" w:eastAsia="MS Mincho" w:hAnsi="Book Antiqua"/>
          <w:bCs/>
        </w:rPr>
        <w:t xml:space="preserve"> Human Resources Development</w:t>
      </w:r>
      <w:r w:rsidR="00793390">
        <w:rPr>
          <w:rFonts w:ascii="Book Antiqua" w:eastAsia="MS Mincho" w:hAnsi="Book Antiqua"/>
          <w:b/>
          <w:bCs/>
        </w:rPr>
        <w:t xml:space="preserve">, </w:t>
      </w:r>
      <w:r w:rsidR="0077225B">
        <w:rPr>
          <w:rFonts w:ascii="Book Antiqua" w:eastAsia="MS Mincho" w:hAnsi="Book Antiqua"/>
          <w:bCs/>
        </w:rPr>
        <w:t>Indiana State University</w:t>
      </w:r>
      <w:r w:rsidR="00087EC8" w:rsidRPr="00CF169D">
        <w:rPr>
          <w:rFonts w:ascii="Book Antiqua" w:eastAsia="MS Mincho" w:hAnsi="Book Antiqua"/>
        </w:rPr>
        <w:t xml:space="preserve">, </w:t>
      </w:r>
      <w:r w:rsidR="0077225B">
        <w:rPr>
          <w:rFonts w:ascii="Book Antiqua" w:eastAsia="MS Mincho" w:hAnsi="Book Antiqua"/>
        </w:rPr>
        <w:t>Terre Haute</w:t>
      </w:r>
      <w:r w:rsidR="00B0137D">
        <w:rPr>
          <w:rFonts w:ascii="Book Antiqua" w:eastAsia="MS Mincho" w:hAnsi="Book Antiqua"/>
        </w:rPr>
        <w:t>,</w:t>
      </w:r>
      <w:r w:rsidR="0077225B">
        <w:rPr>
          <w:rFonts w:ascii="Book Antiqua" w:eastAsia="MS Mincho" w:hAnsi="Book Antiqua"/>
        </w:rPr>
        <w:t xml:space="preserve"> IN, 1992</w:t>
      </w:r>
    </w:p>
    <w:p w14:paraId="69F2D8F5" w14:textId="77777777" w:rsidR="00087EC8" w:rsidRDefault="00087EC8" w:rsidP="00A12F77">
      <w:pPr>
        <w:pStyle w:val="PlainText"/>
        <w:ind w:left="720"/>
        <w:rPr>
          <w:rFonts w:ascii="Book Antiqua" w:eastAsia="MS Mincho" w:hAnsi="Book Antiqua"/>
          <w:b/>
          <w:bCs/>
        </w:rPr>
      </w:pPr>
    </w:p>
    <w:p w14:paraId="247A10DD" w14:textId="77777777" w:rsidR="00382911" w:rsidRDefault="00613FAA" w:rsidP="00A12F77">
      <w:pPr>
        <w:pStyle w:val="PlainText"/>
        <w:numPr>
          <w:ilvl w:val="0"/>
          <w:numId w:val="15"/>
        </w:numPr>
        <w:rPr>
          <w:rFonts w:ascii="Book Antiqua" w:eastAsia="MS Mincho" w:hAnsi="Book Antiqua"/>
        </w:rPr>
      </w:pPr>
      <w:r>
        <w:rPr>
          <w:rFonts w:ascii="Book Antiqua" w:eastAsia="MS Mincho" w:hAnsi="Book Antiqua"/>
          <w:b/>
          <w:bCs/>
        </w:rPr>
        <w:t>Bachelor of Science</w:t>
      </w:r>
      <w:r w:rsidR="00382911" w:rsidRPr="00CF169D">
        <w:rPr>
          <w:rFonts w:ascii="Book Antiqua" w:eastAsia="MS Mincho" w:hAnsi="Book Antiqua"/>
          <w:b/>
          <w:bCs/>
        </w:rPr>
        <w:t xml:space="preserve">, </w:t>
      </w:r>
      <w:r w:rsidR="0077225B">
        <w:rPr>
          <w:rFonts w:ascii="Book Antiqua" w:eastAsia="MS Mincho" w:hAnsi="Book Antiqua"/>
          <w:bCs/>
        </w:rPr>
        <w:t>Aviation Administration</w:t>
      </w:r>
      <w:r w:rsidR="00382911" w:rsidRPr="00CF169D">
        <w:rPr>
          <w:rFonts w:ascii="Book Antiqua" w:eastAsia="MS Mincho" w:hAnsi="Book Antiqua"/>
        </w:rPr>
        <w:t>,</w:t>
      </w:r>
      <w:r>
        <w:rPr>
          <w:rFonts w:ascii="Book Antiqua" w:eastAsia="MS Mincho" w:hAnsi="Book Antiqua"/>
        </w:rPr>
        <w:t xml:space="preserve"> </w:t>
      </w:r>
      <w:r w:rsidR="0077225B">
        <w:rPr>
          <w:rFonts w:ascii="Book Antiqua" w:eastAsia="MS Mincho" w:hAnsi="Book Antiqua"/>
        </w:rPr>
        <w:t>Indiana State University, Terre Haute, IN, 1990</w:t>
      </w:r>
    </w:p>
    <w:p w14:paraId="79E5AA4D" w14:textId="77777777" w:rsidR="00B0137D" w:rsidRDefault="00B0137D" w:rsidP="00A12F77">
      <w:pPr>
        <w:pStyle w:val="PlainText"/>
        <w:ind w:left="720"/>
        <w:rPr>
          <w:rFonts w:ascii="Book Antiqua" w:eastAsia="MS Mincho" w:hAnsi="Book Antiqua"/>
        </w:rPr>
      </w:pPr>
    </w:p>
    <w:p w14:paraId="7AC338C4" w14:textId="77777777" w:rsidR="00B0137D" w:rsidRDefault="0077225B" w:rsidP="00A12F77">
      <w:pPr>
        <w:pStyle w:val="PlainText"/>
        <w:numPr>
          <w:ilvl w:val="0"/>
          <w:numId w:val="15"/>
        </w:numPr>
        <w:rPr>
          <w:rFonts w:ascii="Book Antiqua" w:eastAsia="MS Mincho" w:hAnsi="Book Antiqua"/>
        </w:rPr>
      </w:pPr>
      <w:r w:rsidRPr="0077225B">
        <w:rPr>
          <w:rFonts w:ascii="Book Antiqua" w:eastAsia="MS Mincho" w:hAnsi="Book Antiqua"/>
          <w:b/>
        </w:rPr>
        <w:t>SPHR</w:t>
      </w:r>
      <w:r>
        <w:rPr>
          <w:rFonts w:ascii="Book Antiqua" w:eastAsia="MS Mincho" w:hAnsi="Book Antiqua"/>
        </w:rPr>
        <w:t xml:space="preserve"> (Senior Professional in Human Resources) certification</w:t>
      </w:r>
      <w:r w:rsidR="00B0137D">
        <w:rPr>
          <w:rFonts w:ascii="Book Antiqua" w:eastAsia="MS Mincho" w:hAnsi="Book Antiqua"/>
        </w:rPr>
        <w:t xml:space="preserve">, </w:t>
      </w:r>
      <w:r>
        <w:rPr>
          <w:rFonts w:ascii="Book Antiqua" w:eastAsia="MS Mincho" w:hAnsi="Book Antiqua"/>
        </w:rPr>
        <w:t>Human Resources Certification Institute</w:t>
      </w:r>
      <w:r w:rsidR="00164E5B">
        <w:rPr>
          <w:rFonts w:ascii="Book Antiqua" w:eastAsia="MS Mincho" w:hAnsi="Book Antiqua"/>
        </w:rPr>
        <w:t>, 2015-2018</w:t>
      </w:r>
    </w:p>
    <w:p w14:paraId="2E65AD84" w14:textId="77777777" w:rsidR="0077225B" w:rsidRDefault="0077225B" w:rsidP="00A12F77">
      <w:pPr>
        <w:pStyle w:val="PlainText"/>
        <w:ind w:left="720"/>
        <w:rPr>
          <w:rFonts w:ascii="Book Antiqua" w:eastAsia="MS Mincho" w:hAnsi="Book Antiqua"/>
        </w:rPr>
      </w:pPr>
    </w:p>
    <w:p w14:paraId="0DBE739A" w14:textId="77777777" w:rsidR="0077225B" w:rsidRDefault="0077225B" w:rsidP="00A12F77">
      <w:pPr>
        <w:pStyle w:val="PlainText"/>
        <w:numPr>
          <w:ilvl w:val="0"/>
          <w:numId w:val="15"/>
        </w:numPr>
        <w:rPr>
          <w:rFonts w:ascii="Book Antiqua" w:eastAsia="MS Mincho" w:hAnsi="Book Antiqua"/>
        </w:rPr>
      </w:pPr>
      <w:r w:rsidRPr="0077225B">
        <w:rPr>
          <w:rFonts w:ascii="Book Antiqua" w:eastAsia="MS Mincho" w:hAnsi="Book Antiqua"/>
          <w:b/>
        </w:rPr>
        <w:t>SHRM-SCP</w:t>
      </w:r>
      <w:r>
        <w:rPr>
          <w:rFonts w:ascii="Book Antiqua" w:eastAsia="MS Mincho" w:hAnsi="Book Antiqua"/>
        </w:rPr>
        <w:t xml:space="preserve"> (Society for Human Resource Management-Senior Certified Professional) certification</w:t>
      </w:r>
      <w:r w:rsidR="00164E5B">
        <w:rPr>
          <w:rFonts w:ascii="Book Antiqua" w:eastAsia="MS Mincho" w:hAnsi="Book Antiqua"/>
        </w:rPr>
        <w:t>, 2015-2018</w:t>
      </w:r>
    </w:p>
    <w:p w14:paraId="5E659BD5" w14:textId="77777777" w:rsidR="0077225B" w:rsidRDefault="0077225B" w:rsidP="00A12F77">
      <w:pPr>
        <w:pStyle w:val="PlainText"/>
        <w:ind w:left="720"/>
        <w:rPr>
          <w:rFonts w:ascii="Book Antiqua" w:eastAsia="MS Mincho" w:hAnsi="Book Antiqua"/>
        </w:rPr>
      </w:pPr>
    </w:p>
    <w:p w14:paraId="7B181FC1" w14:textId="77777777" w:rsidR="0077225B" w:rsidRDefault="0077225B" w:rsidP="00A12F77">
      <w:pPr>
        <w:pStyle w:val="PlainText"/>
        <w:numPr>
          <w:ilvl w:val="0"/>
          <w:numId w:val="15"/>
        </w:numPr>
        <w:rPr>
          <w:rFonts w:ascii="Book Antiqua" w:eastAsia="MS Mincho" w:hAnsi="Book Antiqua"/>
        </w:rPr>
      </w:pPr>
      <w:r w:rsidRPr="0077225B">
        <w:rPr>
          <w:rFonts w:ascii="Book Antiqua" w:eastAsia="MS Mincho" w:hAnsi="Book Antiqua"/>
          <w:b/>
        </w:rPr>
        <w:lastRenderedPageBreak/>
        <w:t>Lean Six Sigma Green Belt</w:t>
      </w:r>
      <w:r>
        <w:rPr>
          <w:rFonts w:ascii="Book Antiqua" w:eastAsia="MS Mincho" w:hAnsi="Book Antiqua"/>
          <w:b/>
        </w:rPr>
        <w:t xml:space="preserve"> </w:t>
      </w:r>
      <w:r w:rsidRPr="0077225B">
        <w:rPr>
          <w:rFonts w:ascii="Book Antiqua" w:eastAsia="MS Mincho" w:hAnsi="Book Antiqua"/>
        </w:rPr>
        <w:t>certification,</w:t>
      </w:r>
      <w:r>
        <w:rPr>
          <w:rFonts w:ascii="Book Antiqua" w:eastAsia="MS Mincho" w:hAnsi="Book Antiqua"/>
        </w:rPr>
        <w:t xml:space="preserve"> IU Health Physicians &amp; Trane</w:t>
      </w:r>
      <w:r w:rsidR="00164E5B">
        <w:rPr>
          <w:rFonts w:ascii="Book Antiqua" w:eastAsia="MS Mincho" w:hAnsi="Book Antiqua"/>
        </w:rPr>
        <w:t>, 2015 &amp; 2004</w:t>
      </w:r>
    </w:p>
    <w:p w14:paraId="67872619" w14:textId="77777777" w:rsidR="00C67221" w:rsidRDefault="00C67221" w:rsidP="00B0137D">
      <w:pPr>
        <w:pStyle w:val="PlainText"/>
        <w:jc w:val="center"/>
        <w:rPr>
          <w:rFonts w:ascii="Book Antiqua" w:eastAsia="MS Mincho" w:hAnsi="Book Antiqua"/>
        </w:rPr>
      </w:pPr>
    </w:p>
    <w:p w14:paraId="53819FEB" w14:textId="77777777" w:rsidR="003C1E96" w:rsidRPr="00CF169D" w:rsidRDefault="003C1E96" w:rsidP="003C1E96">
      <w:pPr>
        <w:pStyle w:val="Heading1"/>
        <w:rPr>
          <w:szCs w:val="20"/>
        </w:rPr>
      </w:pPr>
      <w:r>
        <w:rPr>
          <w:szCs w:val="20"/>
        </w:rPr>
        <w:t xml:space="preserve">Awards </w:t>
      </w:r>
      <w:r w:rsidRPr="00CF169D">
        <w:rPr>
          <w:szCs w:val="20"/>
        </w:rPr>
        <w:t xml:space="preserve">&amp; </w:t>
      </w:r>
      <w:r>
        <w:rPr>
          <w:szCs w:val="20"/>
        </w:rPr>
        <w:t xml:space="preserve">Recognition </w:t>
      </w:r>
    </w:p>
    <w:p w14:paraId="05140C72" w14:textId="22F73BCB" w:rsidR="0057291A" w:rsidRPr="008A61C6" w:rsidRDefault="0057291A" w:rsidP="00A12F77">
      <w:pPr>
        <w:pStyle w:val="BodyText"/>
        <w:numPr>
          <w:ilvl w:val="0"/>
          <w:numId w:val="16"/>
        </w:numPr>
        <w:spacing w:before="40"/>
        <w:ind w:left="720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 xml:space="preserve">2016 People Pillar Award:  </w:t>
      </w:r>
      <w:r w:rsidR="00AE631C">
        <w:rPr>
          <w:rFonts w:cs="Book Antiqua"/>
          <w:szCs w:val="20"/>
        </w:rPr>
        <w:t xml:space="preserve"> </w:t>
      </w:r>
      <w:r>
        <w:rPr>
          <w:rFonts w:cs="Book Antiqua"/>
          <w:szCs w:val="20"/>
        </w:rPr>
        <w:t>Provider Onboarding Value Stream Steering Team</w:t>
      </w:r>
    </w:p>
    <w:p w14:paraId="6D2E1980" w14:textId="38039798" w:rsidR="0057291A" w:rsidRDefault="00AE631C" w:rsidP="00A12F77">
      <w:pPr>
        <w:pStyle w:val="BodyText"/>
        <w:numPr>
          <w:ilvl w:val="0"/>
          <w:numId w:val="16"/>
        </w:numPr>
        <w:spacing w:before="40"/>
        <w:ind w:left="720"/>
        <w:rPr>
          <w:rFonts w:cs="Book Antiqua"/>
          <w:szCs w:val="20"/>
        </w:rPr>
      </w:pPr>
      <w:r>
        <w:rPr>
          <w:rFonts w:cs="Book Antiqua"/>
          <w:szCs w:val="20"/>
        </w:rPr>
        <w:t xml:space="preserve">2015 People Pillar Award:  </w:t>
      </w:r>
      <w:r w:rsidR="0057291A">
        <w:rPr>
          <w:rFonts w:cs="Book Antiqua"/>
          <w:szCs w:val="20"/>
        </w:rPr>
        <w:t xml:space="preserve">Human Resources </w:t>
      </w:r>
      <w:r w:rsidR="008F0339">
        <w:rPr>
          <w:rFonts w:cs="Book Antiqua"/>
          <w:szCs w:val="20"/>
        </w:rPr>
        <w:t>Department</w:t>
      </w:r>
    </w:p>
    <w:p w14:paraId="2098F8A9" w14:textId="77777777" w:rsidR="00AA481E" w:rsidRDefault="00AA481E" w:rsidP="00A12F77">
      <w:pPr>
        <w:pStyle w:val="PlainText"/>
        <w:ind w:left="360"/>
        <w:jc w:val="center"/>
        <w:rPr>
          <w:rFonts w:ascii="Book Antiqua" w:eastAsia="MS Mincho" w:hAnsi="Book Antiqua"/>
        </w:rPr>
      </w:pPr>
    </w:p>
    <w:p w14:paraId="278834FA" w14:textId="77777777" w:rsidR="00CF1421" w:rsidRPr="00CF169D" w:rsidRDefault="00CF1421" w:rsidP="00CF1421">
      <w:pPr>
        <w:pStyle w:val="Heading1"/>
        <w:rPr>
          <w:szCs w:val="20"/>
        </w:rPr>
      </w:pPr>
      <w:r>
        <w:rPr>
          <w:szCs w:val="20"/>
        </w:rPr>
        <w:t>Professional memberships</w:t>
      </w:r>
    </w:p>
    <w:p w14:paraId="2C6DE897" w14:textId="503FF452" w:rsidR="00406FF8" w:rsidRDefault="00CF1421" w:rsidP="00406FF8">
      <w:pPr>
        <w:pStyle w:val="BodyText"/>
        <w:numPr>
          <w:ilvl w:val="0"/>
          <w:numId w:val="16"/>
        </w:numPr>
        <w:spacing w:before="40"/>
        <w:ind w:left="720"/>
        <w:rPr>
          <w:rFonts w:cs="Book Antiqua"/>
          <w:szCs w:val="20"/>
        </w:rPr>
      </w:pPr>
      <w:r>
        <w:rPr>
          <w:rFonts w:eastAsia="MS Mincho"/>
        </w:rPr>
        <w:t>S</w:t>
      </w:r>
      <w:r w:rsidR="00406FF8">
        <w:rPr>
          <w:rFonts w:eastAsia="MS Mincho"/>
        </w:rPr>
        <w:t>HRM</w:t>
      </w:r>
      <w:r w:rsidR="00406FF8">
        <w:rPr>
          <w:rFonts w:cs="Book Antiqua"/>
          <w:szCs w:val="20"/>
        </w:rPr>
        <w:t xml:space="preserve"> </w:t>
      </w:r>
      <w:r w:rsidR="00406FF8">
        <w:rPr>
          <w:rFonts w:eastAsia="MS Mincho"/>
        </w:rPr>
        <w:t>(Society for Human Resource Management)</w:t>
      </w:r>
    </w:p>
    <w:p w14:paraId="33F7A997" w14:textId="0C117F6B" w:rsidR="00EA046B" w:rsidRDefault="00CF1421" w:rsidP="00A12F77">
      <w:pPr>
        <w:pStyle w:val="ListParagraph"/>
      </w:pPr>
      <w:r w:rsidRPr="00A12F77">
        <w:rPr>
          <w:color w:val="FFFFFF" w:themeColor="background1"/>
        </w:rPr>
        <w:t>H</w:t>
      </w:r>
    </w:p>
    <w:sectPr w:rsidR="00EA046B" w:rsidSect="00A12F77">
      <w:headerReference w:type="default" r:id="rId9"/>
      <w:footerReference w:type="first" r:id="rId10"/>
      <w:pgSz w:w="12240" w:h="15840" w:code="1"/>
      <w:pgMar w:top="576" w:right="576" w:bottom="576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72925" w14:textId="77777777" w:rsidR="00256FF5" w:rsidRDefault="00256FF5" w:rsidP="00382911">
      <w:pPr>
        <w:spacing w:after="0" w:line="240" w:lineRule="auto"/>
      </w:pPr>
      <w:r>
        <w:separator/>
      </w:r>
    </w:p>
  </w:endnote>
  <w:endnote w:type="continuationSeparator" w:id="0">
    <w:p w14:paraId="6538E9BA" w14:textId="77777777" w:rsidR="00256FF5" w:rsidRDefault="00256FF5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91FA8" w14:textId="77777777" w:rsidR="0072404F" w:rsidRPr="0072404F" w:rsidRDefault="0072404F" w:rsidP="0072404F">
    <w:pPr>
      <w:pStyle w:val="Footer"/>
      <w:jc w:val="cen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C9765" w14:textId="77777777" w:rsidR="00256FF5" w:rsidRDefault="00256FF5" w:rsidP="00382911">
      <w:pPr>
        <w:spacing w:after="0" w:line="240" w:lineRule="auto"/>
      </w:pPr>
      <w:r>
        <w:separator/>
      </w:r>
    </w:p>
  </w:footnote>
  <w:footnote w:type="continuationSeparator" w:id="0">
    <w:p w14:paraId="35BE5341" w14:textId="77777777" w:rsidR="00256FF5" w:rsidRDefault="00256FF5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43E7" w14:textId="7735DB40" w:rsidR="00382911" w:rsidRPr="00911F27" w:rsidRDefault="00C0133E" w:rsidP="0072404F">
    <w:pPr>
      <w:pStyle w:val="Header"/>
      <w:pBdr>
        <w:bottom w:val="single" w:sz="4" w:space="1" w:color="auto"/>
      </w:pBdr>
      <w:tabs>
        <w:tab w:val="clear" w:pos="9360"/>
        <w:tab w:val="right" w:pos="10800"/>
      </w:tabs>
      <w:spacing w:after="360"/>
      <w:rPr>
        <w:rFonts w:ascii="Book Antiqua" w:hAnsi="Book Antiqua"/>
      </w:rPr>
    </w:pPr>
    <w:r>
      <w:rPr>
        <w:rFonts w:ascii="Book Antiqua" w:hAnsi="Book Antiqua"/>
      </w:rPr>
      <w:t>ROBIN P. CHIN</w:t>
    </w:r>
    <w:r w:rsidR="00382911" w:rsidRPr="00911F27">
      <w:rPr>
        <w:rFonts w:ascii="Book Antiqua" w:hAnsi="Book Antiqua"/>
      </w:rPr>
      <w:tab/>
    </w:r>
    <w:r w:rsidR="00382911" w:rsidRPr="00911F27">
      <w:rPr>
        <w:rFonts w:ascii="Book Antiqua" w:hAnsi="Book Antiqua"/>
      </w:rPr>
      <w:tab/>
    </w:r>
    <w:r w:rsidR="00701E8C">
      <w:rPr>
        <w:rFonts w:ascii="Book Antiqua" w:hAnsi="Book Antiqua"/>
      </w:rPr>
      <w:t>954</w:t>
    </w:r>
    <w:r>
      <w:rPr>
        <w:rFonts w:ascii="Book Antiqua" w:hAnsi="Book Antiqua"/>
      </w:rPr>
      <w:t>.</w:t>
    </w:r>
    <w:r w:rsidR="00701E8C">
      <w:rPr>
        <w:rFonts w:ascii="Book Antiqua" w:hAnsi="Book Antiqua"/>
      </w:rPr>
      <w:t>804</w:t>
    </w:r>
    <w:r>
      <w:rPr>
        <w:rFonts w:ascii="Book Antiqua" w:hAnsi="Book Antiqua"/>
      </w:rPr>
      <w:t>.</w:t>
    </w:r>
    <w:r w:rsidR="00701E8C">
      <w:rPr>
        <w:rFonts w:ascii="Book Antiqua" w:hAnsi="Book Antiqua"/>
      </w:rPr>
      <w:t>5229</w:t>
    </w:r>
    <w:r w:rsidR="00087EC8">
      <w:rPr>
        <w:rFonts w:ascii="Book Antiqua" w:hAnsi="Book Antiqua"/>
      </w:rPr>
      <w:t>|</w:t>
    </w:r>
    <w:r>
      <w:rPr>
        <w:rFonts w:ascii="Book Antiqua" w:hAnsi="Book Antiqua"/>
      </w:rPr>
      <w:t>robinchinhumanresources@gmail.com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81C"/>
    <w:multiLevelType w:val="hybridMultilevel"/>
    <w:tmpl w:val="287EE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50FEB"/>
    <w:multiLevelType w:val="hybridMultilevel"/>
    <w:tmpl w:val="00C4B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81E89"/>
    <w:multiLevelType w:val="hybridMultilevel"/>
    <w:tmpl w:val="58A411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67BDF"/>
    <w:multiLevelType w:val="hybridMultilevel"/>
    <w:tmpl w:val="D706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E361A"/>
    <w:multiLevelType w:val="hybridMultilevel"/>
    <w:tmpl w:val="9174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83655"/>
    <w:multiLevelType w:val="hybridMultilevel"/>
    <w:tmpl w:val="0EA08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52AD1"/>
    <w:multiLevelType w:val="hybridMultilevel"/>
    <w:tmpl w:val="90B62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2717B"/>
    <w:multiLevelType w:val="hybridMultilevel"/>
    <w:tmpl w:val="7E724A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737CCE"/>
    <w:multiLevelType w:val="hybridMultilevel"/>
    <w:tmpl w:val="F41803E6"/>
    <w:lvl w:ilvl="0" w:tplc="8222F96A">
      <w:start w:val="732"/>
      <w:numFmt w:val="bullet"/>
      <w:lvlText w:val="-"/>
      <w:lvlJc w:val="left"/>
      <w:pPr>
        <w:ind w:left="1080" w:hanging="360"/>
      </w:pPr>
      <w:rPr>
        <w:rFonts w:ascii="Book Antiqua" w:eastAsia="Times New Roman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3321A9"/>
    <w:multiLevelType w:val="hybridMultilevel"/>
    <w:tmpl w:val="28A825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A1513"/>
    <w:multiLevelType w:val="hybridMultilevel"/>
    <w:tmpl w:val="5EBA64BC"/>
    <w:lvl w:ilvl="0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16" w15:restartNumberingAfterBreak="0">
    <w:nsid w:val="5D7E707E"/>
    <w:multiLevelType w:val="hybridMultilevel"/>
    <w:tmpl w:val="DEDA0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A6318AF"/>
    <w:multiLevelType w:val="hybridMultilevel"/>
    <w:tmpl w:val="50D44F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A365A2"/>
    <w:multiLevelType w:val="hybridMultilevel"/>
    <w:tmpl w:val="8A963C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84154"/>
    <w:multiLevelType w:val="hybridMultilevel"/>
    <w:tmpl w:val="F162DA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"/>
  </w:num>
  <w:num w:numId="5">
    <w:abstractNumId w:val="14"/>
  </w:num>
  <w:num w:numId="6">
    <w:abstractNumId w:val="21"/>
  </w:num>
  <w:num w:numId="7">
    <w:abstractNumId w:val="19"/>
  </w:num>
  <w:num w:numId="8">
    <w:abstractNumId w:val="10"/>
  </w:num>
  <w:num w:numId="9">
    <w:abstractNumId w:val="12"/>
  </w:num>
  <w:num w:numId="10">
    <w:abstractNumId w:val="7"/>
  </w:num>
  <w:num w:numId="11">
    <w:abstractNumId w:val="3"/>
  </w:num>
  <w:num w:numId="12">
    <w:abstractNumId w:val="18"/>
  </w:num>
  <w:num w:numId="13">
    <w:abstractNumId w:val="5"/>
  </w:num>
  <w:num w:numId="14">
    <w:abstractNumId w:val="0"/>
  </w:num>
  <w:num w:numId="15">
    <w:abstractNumId w:val="16"/>
  </w:num>
  <w:num w:numId="16">
    <w:abstractNumId w:val="11"/>
  </w:num>
  <w:num w:numId="17">
    <w:abstractNumId w:val="15"/>
  </w:num>
  <w:num w:numId="18">
    <w:abstractNumId w:val="9"/>
  </w:num>
  <w:num w:numId="19">
    <w:abstractNumId w:val="22"/>
  </w:num>
  <w:num w:numId="20">
    <w:abstractNumId w:val="4"/>
  </w:num>
  <w:num w:numId="21">
    <w:abstractNumId w:val="20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13477"/>
    <w:rsid w:val="00031800"/>
    <w:rsid w:val="00044756"/>
    <w:rsid w:val="00050C03"/>
    <w:rsid w:val="0008090A"/>
    <w:rsid w:val="00083E42"/>
    <w:rsid w:val="000865B4"/>
    <w:rsid w:val="00087EC8"/>
    <w:rsid w:val="00090489"/>
    <w:rsid w:val="000A6C81"/>
    <w:rsid w:val="000D2EF8"/>
    <w:rsid w:val="000D60DA"/>
    <w:rsid w:val="000F3736"/>
    <w:rsid w:val="000F501A"/>
    <w:rsid w:val="00102653"/>
    <w:rsid w:val="00121653"/>
    <w:rsid w:val="001307F9"/>
    <w:rsid w:val="00137D90"/>
    <w:rsid w:val="00151DAF"/>
    <w:rsid w:val="0015453E"/>
    <w:rsid w:val="00164E5B"/>
    <w:rsid w:val="0017492F"/>
    <w:rsid w:val="0018602F"/>
    <w:rsid w:val="001908F9"/>
    <w:rsid w:val="00191A72"/>
    <w:rsid w:val="00193B02"/>
    <w:rsid w:val="001A1B14"/>
    <w:rsid w:val="001A7A82"/>
    <w:rsid w:val="001B2807"/>
    <w:rsid w:val="001C38FF"/>
    <w:rsid w:val="001C65A2"/>
    <w:rsid w:val="001D50A6"/>
    <w:rsid w:val="001E3D75"/>
    <w:rsid w:val="001F6C14"/>
    <w:rsid w:val="00216946"/>
    <w:rsid w:val="00230D97"/>
    <w:rsid w:val="002444BF"/>
    <w:rsid w:val="00245430"/>
    <w:rsid w:val="002531D2"/>
    <w:rsid w:val="00256FF5"/>
    <w:rsid w:val="0026473E"/>
    <w:rsid w:val="002A4014"/>
    <w:rsid w:val="002A5CB1"/>
    <w:rsid w:val="002A624D"/>
    <w:rsid w:val="002B31E2"/>
    <w:rsid w:val="002B5C1B"/>
    <w:rsid w:val="002D51A1"/>
    <w:rsid w:val="002E49DE"/>
    <w:rsid w:val="002E7BA4"/>
    <w:rsid w:val="00316EE3"/>
    <w:rsid w:val="00344449"/>
    <w:rsid w:val="00344E58"/>
    <w:rsid w:val="003477B6"/>
    <w:rsid w:val="00350488"/>
    <w:rsid w:val="003640AC"/>
    <w:rsid w:val="00372537"/>
    <w:rsid w:val="00382911"/>
    <w:rsid w:val="00391535"/>
    <w:rsid w:val="003926F6"/>
    <w:rsid w:val="003B1264"/>
    <w:rsid w:val="003B67EE"/>
    <w:rsid w:val="003B6B00"/>
    <w:rsid w:val="003C1E96"/>
    <w:rsid w:val="003D3689"/>
    <w:rsid w:val="003D54D1"/>
    <w:rsid w:val="003E003B"/>
    <w:rsid w:val="003E4E84"/>
    <w:rsid w:val="003F40C1"/>
    <w:rsid w:val="003F5057"/>
    <w:rsid w:val="00400512"/>
    <w:rsid w:val="00401124"/>
    <w:rsid w:val="00406FF8"/>
    <w:rsid w:val="00421FC9"/>
    <w:rsid w:val="00422334"/>
    <w:rsid w:val="00430699"/>
    <w:rsid w:val="0043197E"/>
    <w:rsid w:val="00441292"/>
    <w:rsid w:val="004447E3"/>
    <w:rsid w:val="00451302"/>
    <w:rsid w:val="004622FF"/>
    <w:rsid w:val="004717A9"/>
    <w:rsid w:val="0047609B"/>
    <w:rsid w:val="0048561B"/>
    <w:rsid w:val="00486C5D"/>
    <w:rsid w:val="00486FBC"/>
    <w:rsid w:val="0049744A"/>
    <w:rsid w:val="004A7E70"/>
    <w:rsid w:val="004B4A55"/>
    <w:rsid w:val="004C080A"/>
    <w:rsid w:val="004D01E8"/>
    <w:rsid w:val="004D3FF2"/>
    <w:rsid w:val="004E1E3A"/>
    <w:rsid w:val="004E4E16"/>
    <w:rsid w:val="004E7D46"/>
    <w:rsid w:val="004F6A99"/>
    <w:rsid w:val="005032DE"/>
    <w:rsid w:val="00541620"/>
    <w:rsid w:val="0054375D"/>
    <w:rsid w:val="005501BB"/>
    <w:rsid w:val="005539AB"/>
    <w:rsid w:val="00554902"/>
    <w:rsid w:val="00554C0C"/>
    <w:rsid w:val="0056547E"/>
    <w:rsid w:val="00570220"/>
    <w:rsid w:val="00571055"/>
    <w:rsid w:val="0057291A"/>
    <w:rsid w:val="00585467"/>
    <w:rsid w:val="00595D16"/>
    <w:rsid w:val="005A234A"/>
    <w:rsid w:val="005C0181"/>
    <w:rsid w:val="005C483C"/>
    <w:rsid w:val="005C60C8"/>
    <w:rsid w:val="005D4805"/>
    <w:rsid w:val="00605E6E"/>
    <w:rsid w:val="00611C55"/>
    <w:rsid w:val="00613FAA"/>
    <w:rsid w:val="0062645C"/>
    <w:rsid w:val="00644DEC"/>
    <w:rsid w:val="00645495"/>
    <w:rsid w:val="00660EE3"/>
    <w:rsid w:val="006722E7"/>
    <w:rsid w:val="0067576E"/>
    <w:rsid w:val="00684A43"/>
    <w:rsid w:val="00695727"/>
    <w:rsid w:val="006A6B14"/>
    <w:rsid w:val="006B5198"/>
    <w:rsid w:val="006D21C3"/>
    <w:rsid w:val="006D350F"/>
    <w:rsid w:val="006D5A4D"/>
    <w:rsid w:val="006E1D4A"/>
    <w:rsid w:val="006E62AF"/>
    <w:rsid w:val="006F46CE"/>
    <w:rsid w:val="00701E8C"/>
    <w:rsid w:val="0071407C"/>
    <w:rsid w:val="007226D3"/>
    <w:rsid w:val="0072404F"/>
    <w:rsid w:val="00744E3E"/>
    <w:rsid w:val="0076756D"/>
    <w:rsid w:val="00770764"/>
    <w:rsid w:val="0077225B"/>
    <w:rsid w:val="007856F4"/>
    <w:rsid w:val="007901C0"/>
    <w:rsid w:val="00793390"/>
    <w:rsid w:val="007A0BD6"/>
    <w:rsid w:val="007B5476"/>
    <w:rsid w:val="007B71EB"/>
    <w:rsid w:val="007B78E0"/>
    <w:rsid w:val="007C1CFE"/>
    <w:rsid w:val="007C2D33"/>
    <w:rsid w:val="007E2C3B"/>
    <w:rsid w:val="007F1669"/>
    <w:rsid w:val="007F56EF"/>
    <w:rsid w:val="008034EE"/>
    <w:rsid w:val="00807977"/>
    <w:rsid w:val="00814CBD"/>
    <w:rsid w:val="00834A01"/>
    <w:rsid w:val="00844405"/>
    <w:rsid w:val="00855E34"/>
    <w:rsid w:val="008603AA"/>
    <w:rsid w:val="008A0AA8"/>
    <w:rsid w:val="008A0C7A"/>
    <w:rsid w:val="008A61C6"/>
    <w:rsid w:val="008C1850"/>
    <w:rsid w:val="008D2A40"/>
    <w:rsid w:val="008D3C7B"/>
    <w:rsid w:val="008E38F6"/>
    <w:rsid w:val="008F01C7"/>
    <w:rsid w:val="008F0339"/>
    <w:rsid w:val="008F148F"/>
    <w:rsid w:val="008F5E26"/>
    <w:rsid w:val="008F64A4"/>
    <w:rsid w:val="00911F27"/>
    <w:rsid w:val="00914F3A"/>
    <w:rsid w:val="00921A8F"/>
    <w:rsid w:val="0093080E"/>
    <w:rsid w:val="00933B92"/>
    <w:rsid w:val="00940A8B"/>
    <w:rsid w:val="00951E99"/>
    <w:rsid w:val="009600EB"/>
    <w:rsid w:val="0098597D"/>
    <w:rsid w:val="00986F2E"/>
    <w:rsid w:val="00990750"/>
    <w:rsid w:val="009908CB"/>
    <w:rsid w:val="009B28E3"/>
    <w:rsid w:val="009D43AD"/>
    <w:rsid w:val="009E3322"/>
    <w:rsid w:val="00A01FFD"/>
    <w:rsid w:val="00A06C37"/>
    <w:rsid w:val="00A12F77"/>
    <w:rsid w:val="00A146E0"/>
    <w:rsid w:val="00A16A69"/>
    <w:rsid w:val="00A2025E"/>
    <w:rsid w:val="00A24699"/>
    <w:rsid w:val="00A2535D"/>
    <w:rsid w:val="00A27426"/>
    <w:rsid w:val="00A31548"/>
    <w:rsid w:val="00A35385"/>
    <w:rsid w:val="00A420FE"/>
    <w:rsid w:val="00A50F56"/>
    <w:rsid w:val="00A51929"/>
    <w:rsid w:val="00A51A24"/>
    <w:rsid w:val="00A55F80"/>
    <w:rsid w:val="00A92D7B"/>
    <w:rsid w:val="00AA21C4"/>
    <w:rsid w:val="00AA448A"/>
    <w:rsid w:val="00AA481E"/>
    <w:rsid w:val="00AB1DD1"/>
    <w:rsid w:val="00AD214B"/>
    <w:rsid w:val="00AD26D2"/>
    <w:rsid w:val="00AD645C"/>
    <w:rsid w:val="00AD6D01"/>
    <w:rsid w:val="00AE5C6B"/>
    <w:rsid w:val="00AE5D26"/>
    <w:rsid w:val="00AE631C"/>
    <w:rsid w:val="00B0137D"/>
    <w:rsid w:val="00B3358E"/>
    <w:rsid w:val="00B37CC4"/>
    <w:rsid w:val="00B43954"/>
    <w:rsid w:val="00B4478E"/>
    <w:rsid w:val="00B529ED"/>
    <w:rsid w:val="00B76966"/>
    <w:rsid w:val="00BA04B4"/>
    <w:rsid w:val="00BA330A"/>
    <w:rsid w:val="00BA376B"/>
    <w:rsid w:val="00BB7F59"/>
    <w:rsid w:val="00BC7D9D"/>
    <w:rsid w:val="00BD0A09"/>
    <w:rsid w:val="00BD4779"/>
    <w:rsid w:val="00BE3342"/>
    <w:rsid w:val="00BE3665"/>
    <w:rsid w:val="00BE6479"/>
    <w:rsid w:val="00C0133E"/>
    <w:rsid w:val="00C01BB0"/>
    <w:rsid w:val="00C02E63"/>
    <w:rsid w:val="00C10BEF"/>
    <w:rsid w:val="00C15943"/>
    <w:rsid w:val="00C2358B"/>
    <w:rsid w:val="00C24DDC"/>
    <w:rsid w:val="00C343A2"/>
    <w:rsid w:val="00C34753"/>
    <w:rsid w:val="00C479EC"/>
    <w:rsid w:val="00C54341"/>
    <w:rsid w:val="00C67221"/>
    <w:rsid w:val="00C675E7"/>
    <w:rsid w:val="00C71CC6"/>
    <w:rsid w:val="00C73615"/>
    <w:rsid w:val="00C74118"/>
    <w:rsid w:val="00C811B3"/>
    <w:rsid w:val="00C82F77"/>
    <w:rsid w:val="00CB308E"/>
    <w:rsid w:val="00CB73C0"/>
    <w:rsid w:val="00CF1421"/>
    <w:rsid w:val="00CF169D"/>
    <w:rsid w:val="00CF62D9"/>
    <w:rsid w:val="00D059C1"/>
    <w:rsid w:val="00D318CD"/>
    <w:rsid w:val="00D33D33"/>
    <w:rsid w:val="00D36CFF"/>
    <w:rsid w:val="00D40A77"/>
    <w:rsid w:val="00D425E0"/>
    <w:rsid w:val="00D45FC4"/>
    <w:rsid w:val="00D50D0F"/>
    <w:rsid w:val="00D510E8"/>
    <w:rsid w:val="00D75A48"/>
    <w:rsid w:val="00D909E7"/>
    <w:rsid w:val="00DA1E80"/>
    <w:rsid w:val="00DB4C3F"/>
    <w:rsid w:val="00DB69BB"/>
    <w:rsid w:val="00DC0A7C"/>
    <w:rsid w:val="00DC2325"/>
    <w:rsid w:val="00DC31FE"/>
    <w:rsid w:val="00DC425A"/>
    <w:rsid w:val="00DD0ACC"/>
    <w:rsid w:val="00DE7EB7"/>
    <w:rsid w:val="00DF0585"/>
    <w:rsid w:val="00DF326E"/>
    <w:rsid w:val="00E00530"/>
    <w:rsid w:val="00E06A56"/>
    <w:rsid w:val="00E07ECA"/>
    <w:rsid w:val="00E23456"/>
    <w:rsid w:val="00E24DB4"/>
    <w:rsid w:val="00E34C46"/>
    <w:rsid w:val="00E450E5"/>
    <w:rsid w:val="00E46F49"/>
    <w:rsid w:val="00E4725C"/>
    <w:rsid w:val="00E65C9E"/>
    <w:rsid w:val="00E75A48"/>
    <w:rsid w:val="00E82819"/>
    <w:rsid w:val="00E930CB"/>
    <w:rsid w:val="00E97C44"/>
    <w:rsid w:val="00EA046B"/>
    <w:rsid w:val="00EA65D4"/>
    <w:rsid w:val="00ED015E"/>
    <w:rsid w:val="00EE0685"/>
    <w:rsid w:val="00EF05D7"/>
    <w:rsid w:val="00F01194"/>
    <w:rsid w:val="00F06A42"/>
    <w:rsid w:val="00F10849"/>
    <w:rsid w:val="00F32533"/>
    <w:rsid w:val="00F358AB"/>
    <w:rsid w:val="00F467E8"/>
    <w:rsid w:val="00F67D16"/>
    <w:rsid w:val="00F75B80"/>
    <w:rsid w:val="00F80966"/>
    <w:rsid w:val="00FA7745"/>
    <w:rsid w:val="00FB1882"/>
    <w:rsid w:val="00FB7780"/>
    <w:rsid w:val="00FC0617"/>
    <w:rsid w:val="00FD2E87"/>
    <w:rsid w:val="00FD6DA8"/>
    <w:rsid w:val="00FE693B"/>
    <w:rsid w:val="00FF1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80B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4622FF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C71CC6"/>
    <w:pPr>
      <w:ind w:left="720"/>
      <w:contextualSpacing/>
    </w:pPr>
  </w:style>
  <w:style w:type="paragraph" w:customStyle="1" w:styleId="Achievement">
    <w:name w:val="Achievement"/>
    <w:basedOn w:val="BodyText"/>
    <w:rsid w:val="00A51A24"/>
    <w:pPr>
      <w:numPr>
        <w:numId w:val="12"/>
      </w:numPr>
      <w:tabs>
        <w:tab w:val="clear" w:pos="360"/>
      </w:tabs>
      <w:spacing w:after="60" w:line="220" w:lineRule="atLeast"/>
      <w:ind w:left="720" w:hanging="360"/>
    </w:pPr>
    <w:rPr>
      <w:rFonts w:ascii="Arial" w:hAnsi="Arial"/>
      <w:spacing w:val="-5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51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3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302"/>
    <w:rPr>
      <w:b/>
      <w:bCs/>
    </w:rPr>
  </w:style>
  <w:style w:type="paragraph" w:styleId="Revision">
    <w:name w:val="Revision"/>
    <w:hidden/>
    <w:uiPriority w:val="71"/>
    <w:semiHidden/>
    <w:rsid w:val="0045130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in-chin-sphr-shrm-scp-2305b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48A23-8DE0-4DE1-BFE7-A04ED6C6E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2019-03-31T17:59:00Z</dcterms:created>
  <dcterms:modified xsi:type="dcterms:W3CDTF">2019-03-31T17:59:00Z</dcterms:modified>
</cp:coreProperties>
</file>