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209D2" w14:textId="77777777" w:rsidR="00811668" w:rsidRPr="002F6846" w:rsidRDefault="004F286D" w:rsidP="00811668">
      <w:pPr>
        <w:tabs>
          <w:tab w:val="right" w:pos="10350"/>
        </w:tabs>
        <w:spacing w:line="223" w:lineRule="auto"/>
        <w:jc w:val="both"/>
        <w:rPr>
          <w:rFonts w:ascii="Garamond" w:hAnsi="Garamond"/>
          <w:sz w:val="18"/>
          <w:szCs w:val="20"/>
        </w:rPr>
      </w:pPr>
      <w:r w:rsidRPr="002F6846">
        <w:rPr>
          <w:rFonts w:ascii="Garamond" w:hAnsi="Garamond"/>
          <w:noProof/>
          <w:sz w:val="18"/>
          <w:szCs w:val="20"/>
        </w:rPr>
        <mc:AlternateContent>
          <mc:Choice Requires="wps">
            <w:drawing>
              <wp:anchor distT="0" distB="0" distL="114300" distR="114300" simplePos="0" relativeHeight="251657728" behindDoc="1" locked="0" layoutInCell="1" allowOverlap="1" wp14:anchorId="22115237" wp14:editId="473ED3B2">
                <wp:simplePos x="0" y="0"/>
                <wp:positionH relativeFrom="column">
                  <wp:posOffset>1714500</wp:posOffset>
                </wp:positionH>
                <wp:positionV relativeFrom="paragraph">
                  <wp:posOffset>-168275</wp:posOffset>
                </wp:positionV>
                <wp:extent cx="2971800" cy="570865"/>
                <wp:effectExtent l="0" t="0" r="12700" b="1333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570865"/>
                        </a:xfrm>
                        <a:prstGeom prst="rect">
                          <a:avLst/>
                        </a:prstGeom>
                        <a:solidFill>
                          <a:srgbClr val="FFFFFF"/>
                        </a:solidFill>
                        <a:ln w="9525">
                          <a:solidFill>
                            <a:srgbClr val="FFFFFF"/>
                          </a:solidFill>
                          <a:miter lim="800000"/>
                          <a:headEnd/>
                          <a:tailEnd/>
                        </a:ln>
                      </wps:spPr>
                      <wps:txbx>
                        <w:txbxContent>
                          <w:p w14:paraId="3DEC9FA4" w14:textId="60915991" w:rsidR="00811668" w:rsidRPr="003D472C" w:rsidRDefault="005E2D10" w:rsidP="00811668">
                            <w:pPr>
                              <w:spacing w:line="18" w:lineRule="atLeast"/>
                              <w:jc w:val="center"/>
                              <w:rPr>
                                <w:rFonts w:ascii="Garamond" w:hAnsi="Garamond"/>
                                <w:b/>
                                <w:sz w:val="28"/>
                                <w:szCs w:val="28"/>
                              </w:rPr>
                            </w:pPr>
                            <w:r>
                              <w:rPr>
                                <w:rFonts w:ascii="Garamond" w:hAnsi="Garamond"/>
                                <w:b/>
                                <w:sz w:val="28"/>
                                <w:szCs w:val="28"/>
                              </w:rPr>
                              <w:t>Scott R. Judd</w:t>
                            </w:r>
                            <w:r w:rsidR="0056659A">
                              <w:rPr>
                                <w:rFonts w:ascii="Garamond" w:hAnsi="Garamond"/>
                                <w:b/>
                                <w:sz w:val="28"/>
                                <w:szCs w:val="28"/>
                              </w:rPr>
                              <w:t>, MBA/IT</w:t>
                            </w:r>
                          </w:p>
                          <w:p w14:paraId="7748C7F4" w14:textId="217D3888" w:rsidR="00811668" w:rsidRPr="0056659A" w:rsidRDefault="00240834" w:rsidP="0056659A">
                            <w:pPr>
                              <w:spacing w:line="18" w:lineRule="atLeast"/>
                              <w:jc w:val="center"/>
                              <w:rPr>
                                <w:rFonts w:ascii="Garamond" w:hAnsi="Garamond"/>
                                <w:b/>
                                <w:sz w:val="20"/>
                                <w:szCs w:val="20"/>
                              </w:rPr>
                            </w:pPr>
                            <w:r w:rsidRPr="005C4796">
                              <w:rPr>
                                <w:rFonts w:ascii="Garamond" w:hAnsi="Garamond"/>
                                <w:b/>
                                <w:sz w:val="20"/>
                                <w:szCs w:val="20"/>
                              </w:rPr>
                              <w:t xml:space="preserve"> </w:t>
                            </w:r>
                            <w:r w:rsidR="0056659A">
                              <w:rPr>
                                <w:rFonts w:ascii="Garamond" w:hAnsi="Garamond"/>
                                <w:b/>
                                <w:sz w:val="20"/>
                                <w:szCs w:val="20"/>
                              </w:rPr>
                              <w:t>scott.judd3@gmail.com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115237" id="_x0000_t202" coordsize="21600,21600" o:spt="202" path="m,l,21600r21600,l21600,xe">
                <v:stroke joinstyle="miter"/>
                <v:path gradientshapeok="t" o:connecttype="rect"/>
              </v:shapetype>
              <v:shape id="Text Box 5" o:spid="_x0000_s1026" type="#_x0000_t202" style="position:absolute;left:0;text-align:left;margin-left:135pt;margin-top:-13.25pt;width:234pt;height:44.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" strokecolor="white">
                <v:textbox>
                  <w:txbxContent>
                    <w:p w14:paraId="3DEC9FA4" w14:textId="60915991" w:rsidR="00811668" w:rsidRPr="003D472C" w:rsidRDefault="005E2D10" w:rsidP="00811668">
                      <w:pPr>
                        <w:spacing w:line="18" w:lineRule="atLeast"/>
                        <w:jc w:val="center"/>
                        <w:rPr>
                          <w:rFonts w:ascii="Garamond" w:hAnsi="Garamond"/>
                          <w:b/>
                          <w:sz w:val="28"/>
                          <w:szCs w:val="28"/>
                        </w:rPr>
                      </w:pPr>
                      <w:r>
                        <w:rPr>
                          <w:rFonts w:ascii="Garamond" w:hAnsi="Garamond"/>
                          <w:b/>
                          <w:sz w:val="28"/>
                          <w:szCs w:val="28"/>
                        </w:rPr>
                        <w:t>Scott R. Judd</w:t>
                      </w:r>
                      <w:r w:rsidR="0056659A">
                        <w:rPr>
                          <w:rFonts w:ascii="Garamond" w:hAnsi="Garamond"/>
                          <w:b/>
                          <w:sz w:val="28"/>
                          <w:szCs w:val="28"/>
                        </w:rPr>
                        <w:t>, MBA/IT</w:t>
                      </w:r>
                    </w:p>
                    <w:p w14:paraId="7748C7F4" w14:textId="217D3888" w:rsidR="00811668" w:rsidRPr="0056659A" w:rsidRDefault="00240834" w:rsidP="0056659A">
                      <w:pPr>
                        <w:spacing w:line="18" w:lineRule="atLeast"/>
                        <w:jc w:val="center"/>
                        <w:rPr>
                          <w:rFonts w:ascii="Garamond" w:hAnsi="Garamond"/>
                          <w:b/>
                          <w:sz w:val="20"/>
                          <w:szCs w:val="20"/>
                        </w:rPr>
                      </w:pPr>
                      <w:r w:rsidRPr="005C4796">
                        <w:rPr>
                          <w:rFonts w:ascii="Garamond" w:hAnsi="Garamond"/>
                          <w:b/>
                          <w:sz w:val="20"/>
                          <w:szCs w:val="20"/>
                        </w:rPr>
                        <w:t xml:space="preserve"> </w:t>
                      </w:r>
                      <w:r w:rsidR="0056659A">
                        <w:rPr>
                          <w:rFonts w:ascii="Garamond" w:hAnsi="Garamond"/>
                          <w:b/>
                          <w:sz w:val="20"/>
                          <w:szCs w:val="20"/>
                        </w:rPr>
                        <w:t>scott.judd3@gmail.com</w:t>
                      </w:r>
                    </w:p>
                  </w:txbxContent>
                </v:textbox>
              </v:shape>
            </w:pict>
          </mc:Fallback>
        </mc:AlternateContent>
      </w:r>
      <w:r w:rsidR="005E2D10" w:rsidRPr="002F6846">
        <w:rPr>
          <w:rFonts w:ascii="Garamond" w:hAnsi="Garamond"/>
          <w:noProof/>
          <w:sz w:val="18"/>
          <w:szCs w:val="20"/>
        </w:rPr>
        <w:t>207 Casper Way</w:t>
      </w:r>
      <w:r w:rsidR="00240834" w:rsidRPr="002F6846">
        <w:rPr>
          <w:rFonts w:ascii="Garamond" w:hAnsi="Garamond"/>
          <w:sz w:val="18"/>
          <w:szCs w:val="20"/>
        </w:rPr>
        <w:t xml:space="preserve"> </w:t>
      </w:r>
      <w:r w:rsidR="00240834" w:rsidRPr="002F6846">
        <w:rPr>
          <w:rFonts w:ascii="Garamond" w:hAnsi="Garamond"/>
          <w:sz w:val="18"/>
          <w:szCs w:val="20"/>
        </w:rPr>
        <w:tab/>
      </w:r>
      <w:r w:rsidR="005E2D10" w:rsidRPr="002F6846">
        <w:rPr>
          <w:rFonts w:ascii="Garamond" w:hAnsi="Garamond"/>
          <w:sz w:val="18"/>
          <w:szCs w:val="20"/>
        </w:rPr>
        <w:t>Phone</w:t>
      </w:r>
      <w:r w:rsidR="00240834" w:rsidRPr="002F6846">
        <w:rPr>
          <w:rFonts w:ascii="Garamond" w:hAnsi="Garamond"/>
          <w:sz w:val="18"/>
          <w:szCs w:val="20"/>
        </w:rPr>
        <w:t>: (</w:t>
      </w:r>
      <w:r w:rsidR="005E2D10" w:rsidRPr="002F6846">
        <w:rPr>
          <w:rFonts w:ascii="Garamond" w:hAnsi="Garamond"/>
          <w:sz w:val="18"/>
          <w:szCs w:val="20"/>
        </w:rPr>
        <w:t>302</w:t>
      </w:r>
      <w:r w:rsidR="00240834" w:rsidRPr="002F6846">
        <w:rPr>
          <w:rFonts w:ascii="Garamond" w:hAnsi="Garamond"/>
          <w:sz w:val="18"/>
          <w:szCs w:val="20"/>
        </w:rPr>
        <w:t xml:space="preserve">) </w:t>
      </w:r>
      <w:r w:rsidR="005E2D10" w:rsidRPr="002F6846">
        <w:rPr>
          <w:rFonts w:ascii="Garamond" w:hAnsi="Garamond"/>
          <w:sz w:val="18"/>
          <w:szCs w:val="20"/>
        </w:rPr>
        <w:t>357-8181</w:t>
      </w:r>
    </w:p>
    <w:p w14:paraId="732F964D" w14:textId="1E874A6C" w:rsidR="00811668" w:rsidRPr="002F6846" w:rsidRDefault="005E2D10" w:rsidP="0056659A">
      <w:pPr>
        <w:tabs>
          <w:tab w:val="left" w:pos="5667"/>
          <w:tab w:val="right" w:pos="10350"/>
        </w:tabs>
        <w:spacing w:line="223" w:lineRule="auto"/>
        <w:jc w:val="both"/>
        <w:rPr>
          <w:rFonts w:ascii="Garamond" w:hAnsi="Garamond"/>
          <w:sz w:val="18"/>
          <w:szCs w:val="20"/>
        </w:rPr>
      </w:pPr>
      <w:r w:rsidRPr="002F6846">
        <w:rPr>
          <w:rFonts w:ascii="Garamond" w:hAnsi="Garamond"/>
          <w:sz w:val="18"/>
          <w:szCs w:val="20"/>
        </w:rPr>
        <w:t>Middletown, DE 19709</w:t>
      </w:r>
      <w:r w:rsidR="00240834" w:rsidRPr="002F6846">
        <w:rPr>
          <w:rFonts w:ascii="Garamond" w:hAnsi="Garamond"/>
          <w:sz w:val="18"/>
          <w:szCs w:val="20"/>
        </w:rPr>
        <w:t xml:space="preserve">    </w:t>
      </w:r>
      <w:r w:rsidR="0056659A">
        <w:rPr>
          <w:rFonts w:ascii="Garamond" w:hAnsi="Garamond"/>
          <w:sz w:val="18"/>
          <w:szCs w:val="20"/>
        </w:rPr>
        <w:tab/>
      </w:r>
      <w:r w:rsidR="00240834" w:rsidRPr="002F6846">
        <w:rPr>
          <w:rFonts w:ascii="Garamond" w:hAnsi="Garamond"/>
          <w:sz w:val="18"/>
          <w:szCs w:val="20"/>
        </w:rPr>
        <w:t xml:space="preserve">     </w:t>
      </w:r>
    </w:p>
    <w:p w14:paraId="03A60016" w14:textId="77777777" w:rsidR="00811668" w:rsidRPr="002F6846" w:rsidRDefault="001354A6" w:rsidP="00811668">
      <w:pPr>
        <w:tabs>
          <w:tab w:val="right" w:pos="10260"/>
        </w:tabs>
        <w:spacing w:line="223" w:lineRule="auto"/>
        <w:jc w:val="both"/>
        <w:rPr>
          <w:rFonts w:ascii="Garamond" w:hAnsi="Garamond"/>
          <w:sz w:val="18"/>
          <w:szCs w:val="20"/>
        </w:rPr>
      </w:pPr>
    </w:p>
    <w:p w14:paraId="125E0611" w14:textId="77777777" w:rsidR="00811668" w:rsidRPr="002F6846" w:rsidRDefault="001354A6" w:rsidP="00811668">
      <w:pPr>
        <w:pBdr>
          <w:bottom w:val="threeDEngrave" w:sz="24" w:space="0" w:color="auto"/>
        </w:pBdr>
        <w:spacing w:line="223" w:lineRule="auto"/>
        <w:jc w:val="both"/>
        <w:rPr>
          <w:rFonts w:ascii="Garamond" w:hAnsi="Garamond"/>
          <w:sz w:val="6"/>
          <w:szCs w:val="8"/>
        </w:rPr>
      </w:pPr>
    </w:p>
    <w:p w14:paraId="3C1B64E3" w14:textId="77777777" w:rsidR="00811668" w:rsidRPr="002F6846" w:rsidRDefault="001354A6" w:rsidP="00811668">
      <w:pPr>
        <w:spacing w:line="223" w:lineRule="auto"/>
        <w:jc w:val="both"/>
        <w:rPr>
          <w:rFonts w:ascii="Garamond" w:hAnsi="Garamond"/>
          <w:sz w:val="16"/>
          <w:szCs w:val="18"/>
        </w:rPr>
      </w:pPr>
    </w:p>
    <w:p w14:paraId="01FA207A" w14:textId="5C4E5FBD" w:rsidR="00811668" w:rsidRPr="002F6846" w:rsidRDefault="00240834" w:rsidP="00811668">
      <w:pPr>
        <w:spacing w:line="223" w:lineRule="auto"/>
        <w:jc w:val="center"/>
        <w:rPr>
          <w:rFonts w:ascii="Garamond" w:hAnsi="Garamond"/>
          <w:b/>
          <w:sz w:val="20"/>
          <w:szCs w:val="22"/>
        </w:rPr>
      </w:pPr>
      <w:r w:rsidRPr="002F6846">
        <w:rPr>
          <w:rFonts w:ascii="Garamond" w:hAnsi="Garamond"/>
          <w:b/>
          <w:sz w:val="20"/>
          <w:szCs w:val="22"/>
        </w:rPr>
        <w:t xml:space="preserve">EXECUTIVE PROFILE: </w:t>
      </w:r>
      <w:r w:rsidR="005E2D10" w:rsidRPr="002F6846">
        <w:rPr>
          <w:rFonts w:ascii="Garamond" w:hAnsi="Garamond"/>
          <w:b/>
          <w:sz w:val="20"/>
          <w:szCs w:val="22"/>
        </w:rPr>
        <w:t>IT MANAGEMENT</w:t>
      </w:r>
    </w:p>
    <w:p w14:paraId="73BC8AC9" w14:textId="77777777" w:rsidR="00811668" w:rsidRPr="002F6846" w:rsidRDefault="001354A6" w:rsidP="00811668">
      <w:pPr>
        <w:tabs>
          <w:tab w:val="left" w:pos="4695"/>
        </w:tabs>
        <w:spacing w:line="223" w:lineRule="auto"/>
        <w:jc w:val="both"/>
        <w:rPr>
          <w:rFonts w:ascii="Garamond" w:hAnsi="Garamond"/>
          <w:sz w:val="20"/>
          <w:szCs w:val="22"/>
        </w:rPr>
      </w:pPr>
    </w:p>
    <w:p w14:paraId="23253025" w14:textId="23419751" w:rsidR="00004C4D" w:rsidRPr="002F6846" w:rsidRDefault="00004C4D" w:rsidP="00D55B22">
      <w:pPr>
        <w:spacing w:line="223" w:lineRule="auto"/>
        <w:jc w:val="center"/>
        <w:rPr>
          <w:rFonts w:ascii="Garamond" w:hAnsi="Garamond"/>
          <w:b/>
          <w:sz w:val="20"/>
          <w:szCs w:val="22"/>
        </w:rPr>
      </w:pPr>
      <w:r w:rsidRPr="002F6846">
        <w:rPr>
          <w:rFonts w:ascii="Garamond" w:hAnsi="Garamond"/>
          <w:b/>
          <w:sz w:val="20"/>
          <w:szCs w:val="22"/>
        </w:rPr>
        <w:t>Leading</w:t>
      </w:r>
      <w:r w:rsidR="00227EFB" w:rsidRPr="002F6846">
        <w:rPr>
          <w:rFonts w:ascii="Garamond" w:hAnsi="Garamond"/>
          <w:b/>
          <w:sz w:val="20"/>
          <w:szCs w:val="22"/>
        </w:rPr>
        <w:t xml:space="preserve"> </w:t>
      </w:r>
      <w:r w:rsidR="00D55B22">
        <w:rPr>
          <w:rFonts w:ascii="Garamond" w:hAnsi="Garamond"/>
          <w:b/>
          <w:sz w:val="20"/>
          <w:szCs w:val="22"/>
        </w:rPr>
        <w:t xml:space="preserve">Organizations through </w:t>
      </w:r>
      <w:r w:rsidRPr="002F6846">
        <w:rPr>
          <w:rFonts w:ascii="Garamond" w:hAnsi="Garamond"/>
          <w:b/>
          <w:sz w:val="20"/>
          <w:szCs w:val="22"/>
        </w:rPr>
        <w:t>Complex Initiatives, Customized Sol</w:t>
      </w:r>
      <w:r w:rsidR="00227EFB" w:rsidRPr="002F6846">
        <w:rPr>
          <w:rFonts w:ascii="Garamond" w:hAnsi="Garamond"/>
          <w:b/>
          <w:sz w:val="20"/>
          <w:szCs w:val="22"/>
        </w:rPr>
        <w:t xml:space="preserve">utioning, </w:t>
      </w:r>
      <w:r w:rsidR="00D55B22">
        <w:rPr>
          <w:rFonts w:ascii="Garamond" w:hAnsi="Garamond"/>
          <w:b/>
          <w:sz w:val="20"/>
          <w:szCs w:val="22"/>
        </w:rPr>
        <w:t>Infrastructur</w:t>
      </w:r>
      <w:r w:rsidR="004B7877">
        <w:rPr>
          <w:rFonts w:ascii="Garamond" w:hAnsi="Garamond"/>
          <w:b/>
          <w:sz w:val="20"/>
          <w:szCs w:val="22"/>
        </w:rPr>
        <w:t>e Optimization,</w:t>
      </w:r>
      <w:r w:rsidRPr="002F6846">
        <w:rPr>
          <w:rFonts w:ascii="Garamond" w:hAnsi="Garamond"/>
          <w:b/>
          <w:sz w:val="20"/>
          <w:szCs w:val="22"/>
        </w:rPr>
        <w:t xml:space="preserve"> </w:t>
      </w:r>
      <w:r w:rsidR="00D5292D" w:rsidRPr="002F6846">
        <w:rPr>
          <w:rFonts w:ascii="Garamond" w:hAnsi="Garamond"/>
          <w:b/>
          <w:sz w:val="20"/>
          <w:szCs w:val="22"/>
        </w:rPr>
        <w:t>Information Management</w:t>
      </w:r>
      <w:r w:rsidR="00D55B22">
        <w:rPr>
          <w:rFonts w:ascii="Garamond" w:hAnsi="Garamond"/>
          <w:b/>
          <w:sz w:val="20"/>
          <w:szCs w:val="22"/>
        </w:rPr>
        <w:t xml:space="preserve"> </w:t>
      </w:r>
      <w:r w:rsidR="009F21E6" w:rsidRPr="002F6846">
        <w:rPr>
          <w:rFonts w:ascii="Garamond" w:hAnsi="Garamond"/>
          <w:b/>
          <w:sz w:val="20"/>
          <w:szCs w:val="22"/>
        </w:rPr>
        <w:t xml:space="preserve">and </w:t>
      </w:r>
      <w:r w:rsidR="009F21E6">
        <w:rPr>
          <w:rFonts w:ascii="Garamond" w:hAnsi="Garamond"/>
          <w:b/>
          <w:sz w:val="20"/>
          <w:szCs w:val="22"/>
        </w:rPr>
        <w:t>Strategy</w:t>
      </w:r>
      <w:r w:rsidR="00D55B22">
        <w:rPr>
          <w:rFonts w:ascii="Garamond" w:hAnsi="Garamond"/>
          <w:b/>
          <w:sz w:val="20"/>
          <w:szCs w:val="22"/>
        </w:rPr>
        <w:t xml:space="preserve"> t</w:t>
      </w:r>
      <w:r w:rsidRPr="002F6846">
        <w:rPr>
          <w:rFonts w:ascii="Garamond" w:hAnsi="Garamond"/>
          <w:b/>
          <w:sz w:val="20"/>
          <w:szCs w:val="22"/>
        </w:rPr>
        <w:t>o Shepherd Growth and Mitigate Risk in Dynamic Organizations</w:t>
      </w:r>
    </w:p>
    <w:p w14:paraId="64B4ADDE" w14:textId="77777777" w:rsidR="00811668" w:rsidRPr="002F6846" w:rsidRDefault="001354A6" w:rsidP="00811668">
      <w:pPr>
        <w:spacing w:line="223" w:lineRule="auto"/>
        <w:rPr>
          <w:rFonts w:ascii="Garamond" w:hAnsi="Garamond"/>
          <w:sz w:val="20"/>
          <w:szCs w:val="22"/>
        </w:rPr>
      </w:pPr>
    </w:p>
    <w:p w14:paraId="027F00DC" w14:textId="2C79234B" w:rsidR="00811668" w:rsidRPr="002F6846" w:rsidRDefault="00D5292D" w:rsidP="00811668">
      <w:pPr>
        <w:spacing w:line="223" w:lineRule="auto"/>
        <w:rPr>
          <w:rFonts w:ascii="Garamond" w:hAnsi="Garamond"/>
          <w:sz w:val="20"/>
          <w:szCs w:val="22"/>
        </w:rPr>
      </w:pPr>
      <w:r w:rsidRPr="002F6846">
        <w:rPr>
          <w:rFonts w:ascii="Garamond" w:hAnsi="Garamond"/>
          <w:b/>
          <w:sz w:val="20"/>
          <w:szCs w:val="22"/>
        </w:rPr>
        <w:t>Influential</w:t>
      </w:r>
      <w:r w:rsidR="00240834" w:rsidRPr="002F6846">
        <w:rPr>
          <w:rFonts w:ascii="Garamond" w:hAnsi="Garamond"/>
          <w:b/>
          <w:sz w:val="20"/>
          <w:szCs w:val="22"/>
        </w:rPr>
        <w:t xml:space="preserve">, </w:t>
      </w:r>
      <w:r w:rsidR="00D5615D" w:rsidRPr="002F6846">
        <w:rPr>
          <w:rFonts w:ascii="Garamond" w:hAnsi="Garamond"/>
          <w:b/>
          <w:sz w:val="20"/>
          <w:szCs w:val="22"/>
        </w:rPr>
        <w:t>fungible</w:t>
      </w:r>
      <w:r w:rsidR="00240834" w:rsidRPr="002F6846">
        <w:rPr>
          <w:rFonts w:ascii="Garamond" w:hAnsi="Garamond"/>
          <w:b/>
          <w:sz w:val="20"/>
          <w:szCs w:val="22"/>
        </w:rPr>
        <w:t xml:space="preserve"> leader with 20+ years of experience</w:t>
      </w:r>
      <w:r w:rsidR="00240834" w:rsidRPr="002F6846">
        <w:rPr>
          <w:rFonts w:ascii="Garamond" w:hAnsi="Garamond"/>
          <w:sz w:val="20"/>
          <w:szCs w:val="22"/>
        </w:rPr>
        <w:t xml:space="preserve"> </w:t>
      </w:r>
      <w:r w:rsidR="004B7877">
        <w:rPr>
          <w:rFonts w:ascii="Garamond" w:hAnsi="Garamond"/>
          <w:sz w:val="20"/>
          <w:szCs w:val="22"/>
        </w:rPr>
        <w:t xml:space="preserve">serving global companies by </w:t>
      </w:r>
      <w:r w:rsidR="000A7BE5" w:rsidRPr="002F6846">
        <w:rPr>
          <w:rFonts w:ascii="Garamond" w:hAnsi="Garamond"/>
          <w:sz w:val="20"/>
          <w:szCs w:val="22"/>
        </w:rPr>
        <w:t>e</w:t>
      </w:r>
      <w:r w:rsidR="00D5615D" w:rsidRPr="002F6846">
        <w:rPr>
          <w:rFonts w:ascii="Garamond" w:hAnsi="Garamond"/>
          <w:sz w:val="20"/>
          <w:szCs w:val="22"/>
        </w:rPr>
        <w:t xml:space="preserve">ffecting change and innovation in </w:t>
      </w:r>
      <w:r w:rsidR="0056659A" w:rsidRPr="002F6846">
        <w:rPr>
          <w:rFonts w:ascii="Garamond" w:hAnsi="Garamond"/>
          <w:sz w:val="20"/>
          <w:szCs w:val="22"/>
        </w:rPr>
        <w:t xml:space="preserve">Information Technology, </w:t>
      </w:r>
      <w:r w:rsidR="004B7877">
        <w:rPr>
          <w:rFonts w:ascii="Garamond" w:hAnsi="Garamond"/>
          <w:sz w:val="20"/>
          <w:szCs w:val="22"/>
        </w:rPr>
        <w:t>IT</w:t>
      </w:r>
      <w:r w:rsidR="00D5615D" w:rsidRPr="002F6846">
        <w:rPr>
          <w:rFonts w:ascii="Garamond" w:hAnsi="Garamond"/>
          <w:sz w:val="20"/>
          <w:szCs w:val="22"/>
        </w:rPr>
        <w:t xml:space="preserve"> Operations, and Regulatory Compliance</w:t>
      </w:r>
    </w:p>
    <w:p w14:paraId="5D5097EA" w14:textId="77777777" w:rsidR="00811668" w:rsidRPr="002F6846" w:rsidRDefault="001354A6" w:rsidP="00811668">
      <w:pPr>
        <w:spacing w:line="223" w:lineRule="auto"/>
        <w:rPr>
          <w:rFonts w:ascii="Garamond" w:hAnsi="Garamond"/>
          <w:sz w:val="20"/>
          <w:szCs w:val="22"/>
        </w:rPr>
      </w:pPr>
    </w:p>
    <w:p w14:paraId="084BF965" w14:textId="4D1921A3" w:rsidR="00811668" w:rsidRDefault="003303E1" w:rsidP="00811668">
      <w:pPr>
        <w:spacing w:line="223" w:lineRule="auto"/>
        <w:rPr>
          <w:rFonts w:ascii="Garamond" w:hAnsi="Garamond"/>
          <w:sz w:val="20"/>
          <w:szCs w:val="22"/>
        </w:rPr>
      </w:pPr>
      <w:r>
        <w:rPr>
          <w:rFonts w:ascii="Garamond" w:hAnsi="Garamond"/>
          <w:b/>
          <w:sz w:val="20"/>
          <w:szCs w:val="22"/>
        </w:rPr>
        <w:t>Proven ability to immediately assess and identify issues and work through problem solving aspects, providing</w:t>
      </w:r>
      <w:r w:rsidRPr="00AE2F20">
        <w:rPr>
          <w:rFonts w:ascii="Garamond" w:hAnsi="Garamond"/>
          <w:b/>
          <w:sz w:val="20"/>
          <w:szCs w:val="22"/>
        </w:rPr>
        <w:t xml:space="preserve"> positive revenue impact, efficiencies and mitigating risk.</w:t>
      </w:r>
      <w:r>
        <w:rPr>
          <w:rFonts w:ascii="Garamond" w:hAnsi="Garamond"/>
          <w:b/>
          <w:sz w:val="20"/>
          <w:szCs w:val="22"/>
        </w:rPr>
        <w:t xml:space="preserve"> </w:t>
      </w:r>
      <w:r w:rsidRPr="002F6846">
        <w:rPr>
          <w:rFonts w:ascii="Garamond" w:hAnsi="Garamond"/>
          <w:b/>
          <w:sz w:val="20"/>
          <w:szCs w:val="22"/>
        </w:rPr>
        <w:t xml:space="preserve"> </w:t>
      </w:r>
      <w:r>
        <w:rPr>
          <w:rFonts w:ascii="Garamond" w:hAnsi="Garamond"/>
          <w:sz w:val="20"/>
          <w:szCs w:val="22"/>
        </w:rPr>
        <w:t>D</w:t>
      </w:r>
      <w:r w:rsidRPr="002F6846">
        <w:rPr>
          <w:rFonts w:ascii="Garamond" w:hAnsi="Garamond"/>
          <w:sz w:val="20"/>
          <w:szCs w:val="22"/>
        </w:rPr>
        <w:t>riving results</w:t>
      </w:r>
      <w:r w:rsidRPr="002F6846">
        <w:rPr>
          <w:rFonts w:ascii="Garamond" w:hAnsi="Garamond"/>
          <w:b/>
          <w:sz w:val="20"/>
          <w:szCs w:val="22"/>
        </w:rPr>
        <w:t xml:space="preserve"> </w:t>
      </w:r>
      <w:r w:rsidRPr="002F6846">
        <w:rPr>
          <w:rFonts w:ascii="Garamond" w:hAnsi="Garamond"/>
          <w:sz w:val="20"/>
          <w:szCs w:val="22"/>
        </w:rPr>
        <w:t>using Operations and Technical experience, innate ability to quickly assimilate and mastery of group dynamics.</w:t>
      </w:r>
      <w:r w:rsidRPr="002F6846">
        <w:rPr>
          <w:rFonts w:ascii="Garamond" w:hAnsi="Garamond"/>
          <w:b/>
          <w:sz w:val="20"/>
          <w:szCs w:val="22"/>
        </w:rPr>
        <w:t xml:space="preserve"> </w:t>
      </w:r>
      <w:r>
        <w:rPr>
          <w:rFonts w:ascii="Garamond" w:hAnsi="Garamond"/>
          <w:sz w:val="20"/>
          <w:szCs w:val="22"/>
        </w:rPr>
        <w:t>Core competencies</w:t>
      </w:r>
      <w:r w:rsidRPr="002F6846">
        <w:rPr>
          <w:rFonts w:ascii="Garamond" w:hAnsi="Garamond"/>
          <w:sz w:val="20"/>
          <w:szCs w:val="22"/>
        </w:rPr>
        <w:t xml:space="preserve"> include:</w:t>
      </w:r>
    </w:p>
    <w:p w14:paraId="582C4F24" w14:textId="77777777" w:rsidR="003303E1" w:rsidRPr="003303E1" w:rsidRDefault="003303E1" w:rsidP="00811668">
      <w:pPr>
        <w:spacing w:line="223" w:lineRule="auto"/>
        <w:rPr>
          <w:rFonts w:ascii="Garamond" w:hAnsi="Garamond"/>
          <w:sz w:val="10"/>
          <w:szCs w:val="10"/>
        </w:rPr>
      </w:pPr>
    </w:p>
    <w:tbl>
      <w:tblPr>
        <w:tblW w:w="10530"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3690"/>
        <w:gridCol w:w="3420"/>
        <w:gridCol w:w="3420"/>
      </w:tblGrid>
      <w:tr w:rsidR="00513C4A" w:rsidRPr="004B7877" w14:paraId="16395DD0" w14:textId="77777777" w:rsidTr="00513C4A">
        <w:tc>
          <w:tcPr>
            <w:tcW w:w="3690" w:type="dxa"/>
          </w:tcPr>
          <w:p w14:paraId="65AB482B" w14:textId="77777777" w:rsidR="00811668" w:rsidRPr="002F6846" w:rsidRDefault="00240834" w:rsidP="004B7877">
            <w:pPr>
              <w:numPr>
                <w:ilvl w:val="0"/>
                <w:numId w:val="19"/>
              </w:numPr>
              <w:tabs>
                <w:tab w:val="clear" w:pos="720"/>
                <w:tab w:val="num" w:pos="360"/>
              </w:tabs>
              <w:spacing w:line="223" w:lineRule="auto"/>
              <w:ind w:left="343"/>
              <w:rPr>
                <w:rFonts w:ascii="Garamond" w:hAnsi="Garamond"/>
                <w:sz w:val="20"/>
                <w:szCs w:val="22"/>
              </w:rPr>
            </w:pPr>
            <w:r w:rsidRPr="002F6846">
              <w:rPr>
                <w:rFonts w:ascii="Garamond" w:hAnsi="Garamond"/>
                <w:sz w:val="20"/>
                <w:szCs w:val="22"/>
              </w:rPr>
              <w:t>Strategic Planning &amp; Leadership</w:t>
            </w:r>
          </w:p>
          <w:p w14:paraId="06E8589C" w14:textId="5D1C2EAE" w:rsidR="00811668" w:rsidRDefault="00D55B22" w:rsidP="004B7877">
            <w:pPr>
              <w:numPr>
                <w:ilvl w:val="0"/>
                <w:numId w:val="19"/>
              </w:numPr>
              <w:tabs>
                <w:tab w:val="clear" w:pos="720"/>
                <w:tab w:val="num" w:pos="360"/>
              </w:tabs>
              <w:spacing w:line="223" w:lineRule="auto"/>
              <w:ind w:left="343"/>
              <w:rPr>
                <w:rFonts w:ascii="Garamond" w:hAnsi="Garamond"/>
                <w:sz w:val="20"/>
                <w:szCs w:val="22"/>
              </w:rPr>
            </w:pPr>
            <w:r>
              <w:rPr>
                <w:rFonts w:ascii="Garamond" w:hAnsi="Garamond"/>
                <w:sz w:val="20"/>
                <w:szCs w:val="22"/>
              </w:rPr>
              <w:t>IT Infrastructure</w:t>
            </w:r>
            <w:r w:rsidR="00690011">
              <w:rPr>
                <w:rFonts w:ascii="Garamond" w:hAnsi="Garamond"/>
                <w:sz w:val="20"/>
                <w:szCs w:val="22"/>
              </w:rPr>
              <w:t>, Data</w:t>
            </w:r>
            <w:r w:rsidR="00F741ED">
              <w:rPr>
                <w:rFonts w:ascii="Garamond" w:hAnsi="Garamond"/>
                <w:sz w:val="20"/>
                <w:szCs w:val="22"/>
              </w:rPr>
              <w:t xml:space="preserve">, </w:t>
            </w:r>
            <w:proofErr w:type="spellStart"/>
            <w:r w:rsidR="00690011">
              <w:rPr>
                <w:rFonts w:ascii="Garamond" w:hAnsi="Garamond"/>
                <w:sz w:val="20"/>
                <w:szCs w:val="22"/>
              </w:rPr>
              <w:t>AppDev</w:t>
            </w:r>
            <w:proofErr w:type="spellEnd"/>
            <w:r w:rsidR="00F741ED">
              <w:rPr>
                <w:rFonts w:ascii="Garamond" w:hAnsi="Garamond"/>
                <w:sz w:val="20"/>
                <w:szCs w:val="22"/>
              </w:rPr>
              <w:t xml:space="preserve"> and SDLC</w:t>
            </w:r>
          </w:p>
          <w:p w14:paraId="50E5C502" w14:textId="014EC1C6" w:rsidR="00756745" w:rsidRPr="002F6846" w:rsidRDefault="004B7877" w:rsidP="00513C4A">
            <w:pPr>
              <w:numPr>
                <w:ilvl w:val="0"/>
                <w:numId w:val="19"/>
              </w:numPr>
              <w:tabs>
                <w:tab w:val="clear" w:pos="720"/>
                <w:tab w:val="num" w:pos="343"/>
              </w:tabs>
              <w:spacing w:line="223" w:lineRule="auto"/>
              <w:ind w:left="343"/>
              <w:rPr>
                <w:rFonts w:ascii="Garamond" w:hAnsi="Garamond"/>
                <w:sz w:val="20"/>
                <w:szCs w:val="22"/>
              </w:rPr>
            </w:pPr>
            <w:r>
              <w:rPr>
                <w:rFonts w:ascii="Garamond" w:hAnsi="Garamond"/>
                <w:sz w:val="20"/>
                <w:szCs w:val="22"/>
              </w:rPr>
              <w:t xml:space="preserve">Hybrid Cloud Infrastructure (AWS/Azure) </w:t>
            </w:r>
          </w:p>
        </w:tc>
        <w:tc>
          <w:tcPr>
            <w:tcW w:w="3420" w:type="dxa"/>
            <w:tcBorders>
              <w:right w:val="nil"/>
            </w:tcBorders>
          </w:tcPr>
          <w:p w14:paraId="19C3C368" w14:textId="77777777" w:rsidR="00811668" w:rsidRPr="002F6846" w:rsidRDefault="00C35AAE" w:rsidP="004B7877">
            <w:pPr>
              <w:numPr>
                <w:ilvl w:val="0"/>
                <w:numId w:val="19"/>
              </w:numPr>
              <w:tabs>
                <w:tab w:val="clear" w:pos="720"/>
                <w:tab w:val="num" w:pos="432"/>
              </w:tabs>
              <w:spacing w:line="223" w:lineRule="auto"/>
              <w:ind w:left="432" w:hanging="361"/>
              <w:rPr>
                <w:rFonts w:ascii="Garamond" w:hAnsi="Garamond"/>
                <w:sz w:val="20"/>
                <w:szCs w:val="22"/>
              </w:rPr>
            </w:pPr>
            <w:r w:rsidRPr="002F6846">
              <w:rPr>
                <w:rFonts w:ascii="Garamond" w:hAnsi="Garamond"/>
                <w:sz w:val="20"/>
                <w:szCs w:val="22"/>
              </w:rPr>
              <w:t>Resource Development</w:t>
            </w:r>
            <w:r w:rsidR="00240834" w:rsidRPr="002F6846">
              <w:rPr>
                <w:rFonts w:ascii="Garamond" w:hAnsi="Garamond"/>
                <w:sz w:val="20"/>
                <w:szCs w:val="22"/>
              </w:rPr>
              <w:t>/Team Building</w:t>
            </w:r>
          </w:p>
          <w:p w14:paraId="062C32EB" w14:textId="18D7CA24" w:rsidR="00811668" w:rsidRPr="002F6846" w:rsidRDefault="00D55B22" w:rsidP="004B7877">
            <w:pPr>
              <w:numPr>
                <w:ilvl w:val="0"/>
                <w:numId w:val="19"/>
              </w:numPr>
              <w:tabs>
                <w:tab w:val="clear" w:pos="720"/>
                <w:tab w:val="num" w:pos="432"/>
              </w:tabs>
              <w:spacing w:line="223" w:lineRule="auto"/>
              <w:ind w:left="432" w:hanging="361"/>
              <w:rPr>
                <w:rFonts w:ascii="Garamond" w:hAnsi="Garamond"/>
                <w:sz w:val="20"/>
                <w:szCs w:val="22"/>
              </w:rPr>
            </w:pPr>
            <w:r>
              <w:rPr>
                <w:rFonts w:ascii="Garamond" w:hAnsi="Garamond"/>
                <w:sz w:val="20"/>
                <w:szCs w:val="22"/>
              </w:rPr>
              <w:t>Risk &amp; Controls</w:t>
            </w:r>
          </w:p>
          <w:p w14:paraId="456C6F98" w14:textId="206A52B1" w:rsidR="00513C4A" w:rsidRDefault="004B7877" w:rsidP="00513C4A">
            <w:pPr>
              <w:numPr>
                <w:ilvl w:val="0"/>
                <w:numId w:val="19"/>
              </w:numPr>
              <w:tabs>
                <w:tab w:val="clear" w:pos="720"/>
                <w:tab w:val="num" w:pos="431"/>
              </w:tabs>
              <w:spacing w:line="223" w:lineRule="auto"/>
              <w:ind w:left="431"/>
              <w:rPr>
                <w:rFonts w:ascii="Garamond" w:hAnsi="Garamond"/>
                <w:sz w:val="20"/>
                <w:szCs w:val="22"/>
              </w:rPr>
            </w:pPr>
            <w:r w:rsidRPr="002F6846">
              <w:rPr>
                <w:rFonts w:ascii="Garamond" w:hAnsi="Garamond"/>
                <w:sz w:val="20"/>
                <w:szCs w:val="22"/>
              </w:rPr>
              <w:t>Platform Conversions</w:t>
            </w:r>
            <w:r w:rsidR="00513C4A">
              <w:rPr>
                <w:rFonts w:ascii="Garamond" w:hAnsi="Garamond"/>
                <w:sz w:val="20"/>
                <w:szCs w:val="22"/>
              </w:rPr>
              <w:t xml:space="preserve"> </w:t>
            </w:r>
          </w:p>
          <w:p w14:paraId="68AA1572" w14:textId="5AB6D548" w:rsidR="00756745" w:rsidRPr="002F6846" w:rsidRDefault="00513C4A" w:rsidP="00513C4A">
            <w:pPr>
              <w:numPr>
                <w:ilvl w:val="0"/>
                <w:numId w:val="19"/>
              </w:numPr>
              <w:tabs>
                <w:tab w:val="clear" w:pos="720"/>
                <w:tab w:val="num" w:pos="432"/>
              </w:tabs>
              <w:spacing w:line="223" w:lineRule="auto"/>
              <w:ind w:left="432" w:hanging="361"/>
              <w:rPr>
                <w:rFonts w:ascii="Garamond" w:hAnsi="Garamond"/>
                <w:sz w:val="20"/>
                <w:szCs w:val="22"/>
              </w:rPr>
            </w:pPr>
            <w:r>
              <w:rPr>
                <w:rFonts w:ascii="Garamond" w:hAnsi="Garamond"/>
                <w:sz w:val="20"/>
                <w:szCs w:val="22"/>
              </w:rPr>
              <w:t>Vendor</w:t>
            </w:r>
            <w:r w:rsidR="00DF544F">
              <w:rPr>
                <w:rFonts w:ascii="Garamond" w:hAnsi="Garamond"/>
                <w:sz w:val="20"/>
                <w:szCs w:val="22"/>
              </w:rPr>
              <w:t xml:space="preserve"> Management </w:t>
            </w:r>
            <w:r>
              <w:rPr>
                <w:rFonts w:ascii="Garamond" w:hAnsi="Garamond"/>
                <w:sz w:val="20"/>
                <w:szCs w:val="22"/>
              </w:rPr>
              <w:t>/Contracts</w:t>
            </w:r>
          </w:p>
        </w:tc>
        <w:tc>
          <w:tcPr>
            <w:tcW w:w="3420" w:type="dxa"/>
            <w:tcBorders>
              <w:top w:val="nil"/>
              <w:left w:val="nil"/>
              <w:bottom w:val="nil"/>
              <w:right w:val="nil"/>
            </w:tcBorders>
          </w:tcPr>
          <w:p w14:paraId="60059978" w14:textId="77777777" w:rsidR="00811668" w:rsidRPr="002F6846" w:rsidRDefault="00C35AAE" w:rsidP="00513C4A">
            <w:pPr>
              <w:numPr>
                <w:ilvl w:val="0"/>
                <w:numId w:val="19"/>
              </w:numPr>
              <w:tabs>
                <w:tab w:val="clear" w:pos="720"/>
                <w:tab w:val="num" w:pos="252"/>
              </w:tabs>
              <w:spacing w:line="223" w:lineRule="auto"/>
              <w:ind w:left="278" w:right="-252" w:hanging="278"/>
              <w:rPr>
                <w:rFonts w:ascii="Garamond" w:hAnsi="Garamond"/>
                <w:sz w:val="20"/>
                <w:szCs w:val="22"/>
              </w:rPr>
            </w:pPr>
            <w:r w:rsidRPr="002F6846">
              <w:rPr>
                <w:rFonts w:ascii="Garamond" w:hAnsi="Garamond"/>
                <w:sz w:val="20"/>
                <w:szCs w:val="22"/>
              </w:rPr>
              <w:t>Data Management Strategy</w:t>
            </w:r>
          </w:p>
          <w:p w14:paraId="4296E827" w14:textId="3AE1DC58" w:rsidR="004B7877" w:rsidRPr="002F6846" w:rsidRDefault="00F741ED" w:rsidP="00513C4A">
            <w:pPr>
              <w:numPr>
                <w:ilvl w:val="0"/>
                <w:numId w:val="19"/>
              </w:numPr>
              <w:tabs>
                <w:tab w:val="clear" w:pos="720"/>
                <w:tab w:val="num" w:pos="360"/>
              </w:tabs>
              <w:spacing w:line="223" w:lineRule="auto"/>
              <w:ind w:left="278" w:right="-252" w:hanging="278"/>
              <w:rPr>
                <w:rFonts w:ascii="Garamond" w:hAnsi="Garamond"/>
                <w:sz w:val="20"/>
                <w:szCs w:val="22"/>
              </w:rPr>
            </w:pPr>
            <w:r>
              <w:rPr>
                <w:rFonts w:ascii="Garamond" w:hAnsi="Garamond"/>
                <w:sz w:val="20"/>
                <w:szCs w:val="22"/>
              </w:rPr>
              <w:t>Project Management (Agile, Waterfall, Hybrid)</w:t>
            </w:r>
            <w:r w:rsidR="004B7877" w:rsidRPr="002F6846">
              <w:rPr>
                <w:rFonts w:ascii="Garamond" w:hAnsi="Garamond"/>
                <w:sz w:val="20"/>
                <w:szCs w:val="22"/>
              </w:rPr>
              <w:t>)</w:t>
            </w:r>
          </w:p>
          <w:p w14:paraId="27A288F6" w14:textId="3C4E6AF7" w:rsidR="004B7877" w:rsidRPr="002F6846" w:rsidRDefault="004B7877" w:rsidP="00513C4A">
            <w:pPr>
              <w:numPr>
                <w:ilvl w:val="0"/>
                <w:numId w:val="19"/>
              </w:numPr>
              <w:tabs>
                <w:tab w:val="clear" w:pos="720"/>
              </w:tabs>
              <w:spacing w:line="223" w:lineRule="auto"/>
              <w:ind w:left="256" w:right="-252" w:hanging="270"/>
              <w:rPr>
                <w:rFonts w:ascii="Garamond" w:hAnsi="Garamond"/>
                <w:sz w:val="20"/>
                <w:szCs w:val="22"/>
              </w:rPr>
            </w:pPr>
            <w:r>
              <w:rPr>
                <w:rFonts w:ascii="Garamond" w:hAnsi="Garamond"/>
                <w:sz w:val="20"/>
                <w:szCs w:val="22"/>
              </w:rPr>
              <w:t>Information Security (NIST/ISO)</w:t>
            </w:r>
            <w:r w:rsidRPr="002F6846">
              <w:rPr>
                <w:rFonts w:ascii="Garamond" w:hAnsi="Garamond"/>
                <w:sz w:val="20"/>
                <w:szCs w:val="22"/>
              </w:rPr>
              <w:t xml:space="preserve"> </w:t>
            </w:r>
          </w:p>
          <w:p w14:paraId="3706AD76" w14:textId="5432CF7A" w:rsidR="00756745" w:rsidRPr="00513C4A" w:rsidRDefault="00513C4A" w:rsidP="00513C4A">
            <w:pPr>
              <w:numPr>
                <w:ilvl w:val="0"/>
                <w:numId w:val="19"/>
              </w:numPr>
              <w:tabs>
                <w:tab w:val="clear" w:pos="720"/>
                <w:tab w:val="num" w:pos="432"/>
              </w:tabs>
              <w:spacing w:line="223" w:lineRule="auto"/>
              <w:ind w:left="256" w:hanging="270"/>
              <w:rPr>
                <w:rFonts w:ascii="Garamond" w:hAnsi="Garamond"/>
                <w:sz w:val="20"/>
                <w:szCs w:val="22"/>
              </w:rPr>
            </w:pPr>
            <w:r>
              <w:rPr>
                <w:rFonts w:ascii="Garamond" w:hAnsi="Garamond"/>
                <w:sz w:val="20"/>
                <w:szCs w:val="22"/>
              </w:rPr>
              <w:t>Business Continuity/Disaster Recovery</w:t>
            </w:r>
          </w:p>
        </w:tc>
      </w:tr>
    </w:tbl>
    <w:p w14:paraId="2EC262AD" w14:textId="77777777" w:rsidR="00811668" w:rsidRPr="002F6846" w:rsidRDefault="001354A6" w:rsidP="00811668">
      <w:pPr>
        <w:pBdr>
          <w:bottom w:val="threeDEmboss" w:sz="24" w:space="1" w:color="auto"/>
        </w:pBdr>
        <w:spacing w:line="223" w:lineRule="auto"/>
        <w:jc w:val="both"/>
        <w:rPr>
          <w:rFonts w:ascii="Garamond" w:hAnsi="Garamond"/>
          <w:sz w:val="6"/>
          <w:szCs w:val="8"/>
        </w:rPr>
      </w:pPr>
    </w:p>
    <w:p w14:paraId="72504197" w14:textId="77777777" w:rsidR="00811668" w:rsidRPr="002F6846" w:rsidRDefault="001354A6" w:rsidP="00811668">
      <w:pPr>
        <w:spacing w:line="223" w:lineRule="auto"/>
        <w:jc w:val="both"/>
        <w:rPr>
          <w:rFonts w:ascii="Garamond" w:hAnsi="Garamond"/>
          <w:b/>
          <w:szCs w:val="26"/>
        </w:rPr>
      </w:pPr>
    </w:p>
    <w:p w14:paraId="0BF12748" w14:textId="77777777" w:rsidR="00811668" w:rsidRPr="002F6846" w:rsidRDefault="00240834" w:rsidP="00811668">
      <w:pPr>
        <w:spacing w:line="223" w:lineRule="auto"/>
        <w:jc w:val="both"/>
        <w:rPr>
          <w:rFonts w:ascii="Garamond" w:hAnsi="Garamond"/>
          <w:b/>
          <w:szCs w:val="26"/>
        </w:rPr>
      </w:pPr>
      <w:r w:rsidRPr="002F6846">
        <w:rPr>
          <w:rFonts w:ascii="Garamond" w:hAnsi="Garamond"/>
          <w:b/>
          <w:szCs w:val="26"/>
        </w:rPr>
        <w:t>PROFESSIONAL EXPERIENCE:</w:t>
      </w:r>
    </w:p>
    <w:p w14:paraId="3D7CBE83" w14:textId="77777777" w:rsidR="00811668" w:rsidRPr="002F6846" w:rsidRDefault="001354A6" w:rsidP="00811668">
      <w:pPr>
        <w:tabs>
          <w:tab w:val="right" w:pos="8640"/>
          <w:tab w:val="right" w:pos="10260"/>
        </w:tabs>
        <w:spacing w:line="223" w:lineRule="auto"/>
        <w:rPr>
          <w:rFonts w:ascii="Garamond" w:hAnsi="Garamond"/>
          <w:b/>
          <w:sz w:val="16"/>
          <w:szCs w:val="18"/>
        </w:rPr>
      </w:pPr>
    </w:p>
    <w:p w14:paraId="75A57AC2" w14:textId="77777777" w:rsidR="007B64A2" w:rsidRPr="002F6846" w:rsidRDefault="007B64A2" w:rsidP="007B64A2">
      <w:pPr>
        <w:pBdr>
          <w:bottom w:val="threeDEngrave" w:sz="24" w:space="1" w:color="auto"/>
        </w:pBdr>
        <w:tabs>
          <w:tab w:val="left" w:pos="360"/>
          <w:tab w:val="right" w:pos="8640"/>
          <w:tab w:val="right" w:pos="10260"/>
        </w:tabs>
        <w:spacing w:line="223" w:lineRule="auto"/>
        <w:ind w:left="360"/>
        <w:rPr>
          <w:rFonts w:ascii="Garamond" w:hAnsi="Garamond"/>
          <w:sz w:val="20"/>
          <w:szCs w:val="22"/>
        </w:rPr>
      </w:pPr>
      <w:r>
        <w:rPr>
          <w:rFonts w:ascii="Garamond" w:hAnsi="Garamond"/>
          <w:b/>
          <w:sz w:val="20"/>
          <w:szCs w:val="22"/>
        </w:rPr>
        <w:t>The Bancorp Bank</w:t>
      </w:r>
      <w:r w:rsidRPr="002F6846">
        <w:rPr>
          <w:rFonts w:ascii="Garamond" w:hAnsi="Garamond"/>
          <w:b/>
          <w:sz w:val="20"/>
          <w:szCs w:val="22"/>
        </w:rPr>
        <w:t xml:space="preserve"> – </w:t>
      </w:r>
      <w:r>
        <w:rPr>
          <w:rFonts w:ascii="Garamond" w:hAnsi="Garamond"/>
          <w:sz w:val="20"/>
          <w:szCs w:val="22"/>
        </w:rPr>
        <w:t>Wilmington, DE</w:t>
      </w:r>
      <w:r w:rsidRPr="002F6846">
        <w:rPr>
          <w:rFonts w:ascii="Garamond" w:hAnsi="Garamond"/>
          <w:sz w:val="20"/>
          <w:szCs w:val="22"/>
        </w:rPr>
        <w:tab/>
      </w:r>
      <w:r w:rsidRPr="002F6846">
        <w:rPr>
          <w:rFonts w:ascii="Garamond" w:hAnsi="Garamond"/>
          <w:sz w:val="20"/>
          <w:szCs w:val="22"/>
        </w:rPr>
        <w:tab/>
        <w:t xml:space="preserve">           </w:t>
      </w:r>
      <w:r>
        <w:rPr>
          <w:rFonts w:ascii="Garamond" w:hAnsi="Garamond"/>
          <w:sz w:val="20"/>
          <w:szCs w:val="22"/>
        </w:rPr>
        <w:t>2017</w:t>
      </w:r>
      <w:r w:rsidRPr="002F6846">
        <w:rPr>
          <w:rFonts w:ascii="Garamond" w:hAnsi="Garamond"/>
          <w:sz w:val="20"/>
          <w:szCs w:val="22"/>
        </w:rPr>
        <w:t xml:space="preserve"> to </w:t>
      </w:r>
      <w:r>
        <w:rPr>
          <w:rFonts w:ascii="Garamond" w:hAnsi="Garamond"/>
          <w:sz w:val="20"/>
          <w:szCs w:val="22"/>
        </w:rPr>
        <w:t>2019</w:t>
      </w:r>
    </w:p>
    <w:p w14:paraId="68635624" w14:textId="6FF4213D" w:rsidR="007B64A2" w:rsidRPr="002F6846" w:rsidRDefault="00690011" w:rsidP="007B64A2">
      <w:pPr>
        <w:tabs>
          <w:tab w:val="left" w:pos="360"/>
        </w:tabs>
        <w:spacing w:line="223" w:lineRule="auto"/>
        <w:ind w:left="360"/>
        <w:rPr>
          <w:rFonts w:ascii="Garamond" w:hAnsi="Garamond"/>
          <w:i/>
          <w:sz w:val="20"/>
          <w:szCs w:val="22"/>
        </w:rPr>
      </w:pPr>
      <w:r>
        <w:rPr>
          <w:rFonts w:ascii="Garamond" w:hAnsi="Garamond"/>
          <w:i/>
          <w:sz w:val="20"/>
          <w:szCs w:val="22"/>
        </w:rPr>
        <w:t>Publicly</w:t>
      </w:r>
      <w:r w:rsidR="00776390">
        <w:rPr>
          <w:rFonts w:ascii="Garamond" w:hAnsi="Garamond"/>
          <w:i/>
          <w:sz w:val="20"/>
          <w:szCs w:val="22"/>
        </w:rPr>
        <w:t xml:space="preserve"> Traded </w:t>
      </w:r>
      <w:r w:rsidR="007B64A2">
        <w:rPr>
          <w:rFonts w:ascii="Garamond" w:hAnsi="Garamond"/>
          <w:i/>
          <w:sz w:val="20"/>
          <w:szCs w:val="22"/>
        </w:rPr>
        <w:t>Leader in Private Label Banking</w:t>
      </w:r>
    </w:p>
    <w:p w14:paraId="45EC920C" w14:textId="77777777" w:rsidR="007B64A2" w:rsidRPr="002F6846" w:rsidRDefault="007B64A2" w:rsidP="007B64A2">
      <w:pPr>
        <w:spacing w:line="223" w:lineRule="auto"/>
        <w:ind w:left="748"/>
        <w:jc w:val="both"/>
        <w:rPr>
          <w:rFonts w:ascii="Garamond" w:hAnsi="Garamond"/>
          <w:sz w:val="20"/>
          <w:szCs w:val="22"/>
        </w:rPr>
      </w:pPr>
    </w:p>
    <w:p w14:paraId="1FABB093" w14:textId="77777777" w:rsidR="007B64A2" w:rsidRPr="002F6846" w:rsidRDefault="007B64A2" w:rsidP="007B64A2">
      <w:pPr>
        <w:spacing w:line="223" w:lineRule="auto"/>
        <w:ind w:left="360"/>
        <w:jc w:val="both"/>
        <w:rPr>
          <w:rFonts w:ascii="Garamond" w:hAnsi="Garamond"/>
          <w:b/>
          <w:bCs/>
          <w:sz w:val="20"/>
          <w:szCs w:val="22"/>
        </w:rPr>
      </w:pPr>
      <w:r>
        <w:rPr>
          <w:rFonts w:ascii="Garamond" w:hAnsi="Garamond"/>
          <w:b/>
          <w:bCs/>
          <w:sz w:val="20"/>
          <w:szCs w:val="22"/>
        </w:rPr>
        <w:t>Director – IT Infrastructure</w:t>
      </w:r>
    </w:p>
    <w:p w14:paraId="18A1C58E" w14:textId="4C2779F3" w:rsidR="007B64A2" w:rsidRPr="002F6846" w:rsidRDefault="00A91E0C" w:rsidP="007B64A2">
      <w:pPr>
        <w:spacing w:line="223" w:lineRule="auto"/>
        <w:ind w:left="360"/>
        <w:rPr>
          <w:rFonts w:ascii="Garamond" w:hAnsi="Garamond"/>
          <w:b/>
          <w:sz w:val="20"/>
          <w:szCs w:val="22"/>
        </w:rPr>
      </w:pPr>
      <w:r>
        <w:rPr>
          <w:rFonts w:ascii="Garamond" w:hAnsi="Garamond"/>
          <w:b/>
          <w:sz w:val="20"/>
          <w:szCs w:val="22"/>
        </w:rPr>
        <w:t xml:space="preserve">Led IT organization under CIO with responsibility for Networks, Systems, End User Support and </w:t>
      </w:r>
      <w:r w:rsidR="000B23F5">
        <w:rPr>
          <w:rFonts w:ascii="Garamond" w:hAnsi="Garamond"/>
          <w:b/>
          <w:sz w:val="20"/>
          <w:szCs w:val="22"/>
        </w:rPr>
        <w:t xml:space="preserve">Enterprise </w:t>
      </w:r>
      <w:r>
        <w:rPr>
          <w:rFonts w:ascii="Garamond" w:hAnsi="Garamond"/>
          <w:b/>
          <w:sz w:val="20"/>
          <w:szCs w:val="22"/>
        </w:rPr>
        <w:t>Business Continuity/Disaster Recovery</w:t>
      </w:r>
      <w:r w:rsidR="007B64A2" w:rsidRPr="002F6846">
        <w:rPr>
          <w:rFonts w:ascii="Garamond" w:hAnsi="Garamond"/>
          <w:b/>
          <w:sz w:val="20"/>
          <w:szCs w:val="22"/>
        </w:rPr>
        <w:t xml:space="preserve">. </w:t>
      </w:r>
      <w:r w:rsidR="00DB77A2">
        <w:rPr>
          <w:rFonts w:ascii="Garamond" w:hAnsi="Garamond"/>
          <w:sz w:val="20"/>
          <w:szCs w:val="22"/>
        </w:rPr>
        <w:t>Created and i</w:t>
      </w:r>
      <w:r>
        <w:rPr>
          <w:rFonts w:ascii="Garamond" w:hAnsi="Garamond"/>
          <w:sz w:val="20"/>
          <w:szCs w:val="22"/>
        </w:rPr>
        <w:t>mpl</w:t>
      </w:r>
      <w:r w:rsidR="00DB77A2">
        <w:rPr>
          <w:rFonts w:ascii="Garamond" w:hAnsi="Garamond"/>
          <w:sz w:val="20"/>
          <w:szCs w:val="22"/>
        </w:rPr>
        <w:t>emented strategic plan for IT i</w:t>
      </w:r>
      <w:r>
        <w:rPr>
          <w:rFonts w:ascii="Garamond" w:hAnsi="Garamond"/>
          <w:sz w:val="20"/>
          <w:szCs w:val="22"/>
        </w:rPr>
        <w:t xml:space="preserve">nfrastructure </w:t>
      </w:r>
      <w:r w:rsidR="00B91A43">
        <w:rPr>
          <w:rFonts w:ascii="Garamond" w:hAnsi="Garamond"/>
          <w:sz w:val="20"/>
          <w:szCs w:val="22"/>
        </w:rPr>
        <w:t xml:space="preserve">to support </w:t>
      </w:r>
      <w:r w:rsidR="00513C4A">
        <w:rPr>
          <w:rFonts w:ascii="Garamond" w:hAnsi="Garamond"/>
          <w:sz w:val="20"/>
          <w:szCs w:val="22"/>
        </w:rPr>
        <w:t>internal and external services</w:t>
      </w:r>
      <w:r w:rsidR="00CA3657">
        <w:rPr>
          <w:rFonts w:ascii="Garamond" w:hAnsi="Garamond"/>
          <w:sz w:val="20"/>
          <w:szCs w:val="22"/>
        </w:rPr>
        <w:t xml:space="preserve">. </w:t>
      </w:r>
      <w:r w:rsidR="00B91A43">
        <w:rPr>
          <w:rFonts w:ascii="Garamond" w:hAnsi="Garamond"/>
          <w:sz w:val="20"/>
          <w:szCs w:val="22"/>
        </w:rPr>
        <w:t>Provided</w:t>
      </w:r>
      <w:r w:rsidR="00CA3657">
        <w:rPr>
          <w:rFonts w:ascii="Garamond" w:hAnsi="Garamond"/>
          <w:sz w:val="20"/>
          <w:szCs w:val="22"/>
        </w:rPr>
        <w:t xml:space="preserve"> </w:t>
      </w:r>
      <w:r w:rsidR="00B91A43">
        <w:rPr>
          <w:rFonts w:ascii="Garamond" w:hAnsi="Garamond"/>
          <w:sz w:val="20"/>
          <w:szCs w:val="22"/>
        </w:rPr>
        <w:t>s</w:t>
      </w:r>
      <w:r w:rsidR="00CA3657">
        <w:rPr>
          <w:rFonts w:ascii="Garamond" w:hAnsi="Garamond"/>
          <w:sz w:val="20"/>
          <w:szCs w:val="22"/>
        </w:rPr>
        <w:t>olution</w:t>
      </w:r>
      <w:r w:rsidR="00B91A43">
        <w:rPr>
          <w:rFonts w:ascii="Garamond" w:hAnsi="Garamond"/>
          <w:sz w:val="20"/>
          <w:szCs w:val="22"/>
        </w:rPr>
        <w:t>s using multiple</w:t>
      </w:r>
      <w:r w:rsidR="00CA3657">
        <w:rPr>
          <w:rFonts w:ascii="Garamond" w:hAnsi="Garamond"/>
          <w:sz w:val="20"/>
          <w:szCs w:val="22"/>
        </w:rPr>
        <w:t xml:space="preserve"> platforms and solutions which </w:t>
      </w:r>
      <w:r w:rsidR="00456322">
        <w:rPr>
          <w:rFonts w:ascii="Garamond" w:hAnsi="Garamond"/>
          <w:sz w:val="20"/>
          <w:szCs w:val="22"/>
        </w:rPr>
        <w:t xml:space="preserve">solved immediate gaps </w:t>
      </w:r>
      <w:r w:rsidR="00B91A43">
        <w:rPr>
          <w:rFonts w:ascii="Garamond" w:hAnsi="Garamond"/>
          <w:sz w:val="20"/>
          <w:szCs w:val="22"/>
        </w:rPr>
        <w:t>in</w:t>
      </w:r>
      <w:r w:rsidR="00690011">
        <w:rPr>
          <w:rFonts w:ascii="Garamond" w:hAnsi="Garamond"/>
          <w:sz w:val="20"/>
          <w:szCs w:val="22"/>
        </w:rPr>
        <w:t xml:space="preserve"> </w:t>
      </w:r>
      <w:r w:rsidR="00456322">
        <w:rPr>
          <w:rFonts w:ascii="Garamond" w:hAnsi="Garamond"/>
          <w:sz w:val="20"/>
          <w:szCs w:val="22"/>
        </w:rPr>
        <w:t xml:space="preserve">operational efficiency </w:t>
      </w:r>
      <w:r w:rsidR="006209BB">
        <w:rPr>
          <w:rFonts w:ascii="Garamond" w:hAnsi="Garamond"/>
          <w:sz w:val="20"/>
          <w:szCs w:val="22"/>
        </w:rPr>
        <w:t>and</w:t>
      </w:r>
      <w:r w:rsidR="00690011">
        <w:rPr>
          <w:rFonts w:ascii="Garamond" w:hAnsi="Garamond"/>
          <w:sz w:val="20"/>
          <w:szCs w:val="22"/>
        </w:rPr>
        <w:t xml:space="preserve"> </w:t>
      </w:r>
      <w:r w:rsidR="00456322">
        <w:rPr>
          <w:rFonts w:ascii="Garamond" w:hAnsi="Garamond"/>
          <w:sz w:val="20"/>
          <w:szCs w:val="22"/>
        </w:rPr>
        <w:t>regulatory compliance</w:t>
      </w:r>
      <w:r w:rsidR="00B91A43">
        <w:rPr>
          <w:rFonts w:ascii="Garamond" w:hAnsi="Garamond"/>
          <w:sz w:val="20"/>
          <w:szCs w:val="22"/>
        </w:rPr>
        <w:t>.</w:t>
      </w:r>
      <w:r w:rsidR="00456322">
        <w:rPr>
          <w:rFonts w:ascii="Garamond" w:hAnsi="Garamond"/>
          <w:sz w:val="20"/>
          <w:szCs w:val="22"/>
        </w:rPr>
        <w:t xml:space="preserve"> </w:t>
      </w:r>
      <w:r w:rsidR="00B91A43">
        <w:rPr>
          <w:rFonts w:ascii="Garamond" w:hAnsi="Garamond"/>
          <w:sz w:val="20"/>
          <w:szCs w:val="22"/>
        </w:rPr>
        <w:t>Addressed</w:t>
      </w:r>
      <w:ins w:id="0" w:author="Judd, Scott" w:date="2019-02-05T14:21:00Z">
        <w:r w:rsidR="00456322">
          <w:rPr>
            <w:rFonts w:ascii="Garamond" w:hAnsi="Garamond"/>
            <w:sz w:val="20"/>
            <w:szCs w:val="22"/>
          </w:rPr>
          <w:t xml:space="preserve"> </w:t>
        </w:r>
      </w:ins>
      <w:r w:rsidR="006265D7">
        <w:rPr>
          <w:rFonts w:ascii="Garamond" w:hAnsi="Garamond"/>
          <w:sz w:val="20"/>
          <w:szCs w:val="22"/>
        </w:rPr>
        <w:t xml:space="preserve">long term </w:t>
      </w:r>
      <w:r w:rsidR="006209BB">
        <w:rPr>
          <w:rFonts w:ascii="Garamond" w:hAnsi="Garamond"/>
          <w:sz w:val="20"/>
          <w:szCs w:val="22"/>
        </w:rPr>
        <w:t xml:space="preserve">strategic </w:t>
      </w:r>
      <w:r w:rsidR="006265D7">
        <w:rPr>
          <w:rFonts w:ascii="Garamond" w:hAnsi="Garamond"/>
          <w:sz w:val="20"/>
          <w:szCs w:val="22"/>
        </w:rPr>
        <w:t xml:space="preserve">goals for </w:t>
      </w:r>
      <w:r w:rsidR="006209BB">
        <w:rPr>
          <w:rFonts w:ascii="Garamond" w:hAnsi="Garamond"/>
          <w:sz w:val="20"/>
          <w:szCs w:val="22"/>
        </w:rPr>
        <w:t>enterprise</w:t>
      </w:r>
      <w:r w:rsidR="00B91A43">
        <w:rPr>
          <w:rFonts w:ascii="Garamond" w:hAnsi="Garamond"/>
          <w:sz w:val="20"/>
          <w:szCs w:val="22"/>
        </w:rPr>
        <w:t xml:space="preserve"> through technology</w:t>
      </w:r>
      <w:r w:rsidR="006209BB">
        <w:rPr>
          <w:rFonts w:ascii="Garamond" w:hAnsi="Garamond"/>
          <w:sz w:val="20"/>
          <w:szCs w:val="22"/>
        </w:rPr>
        <w:t>.</w:t>
      </w:r>
      <w:r w:rsidR="006013AF">
        <w:rPr>
          <w:rFonts w:ascii="Garamond" w:hAnsi="Garamond"/>
          <w:sz w:val="20"/>
          <w:szCs w:val="22"/>
        </w:rPr>
        <w:t xml:space="preserve"> </w:t>
      </w:r>
      <w:r w:rsidR="00106EBB">
        <w:rPr>
          <w:rFonts w:ascii="Garamond" w:hAnsi="Garamond"/>
          <w:sz w:val="20"/>
          <w:szCs w:val="22"/>
        </w:rPr>
        <w:t>Established culture</w:t>
      </w:r>
      <w:r w:rsidR="00690011">
        <w:rPr>
          <w:rFonts w:ascii="Garamond" w:hAnsi="Garamond"/>
          <w:sz w:val="20"/>
          <w:szCs w:val="22"/>
        </w:rPr>
        <w:t xml:space="preserve"> </w:t>
      </w:r>
      <w:r w:rsidR="006265D7">
        <w:rPr>
          <w:rFonts w:ascii="Garamond" w:hAnsi="Garamond"/>
          <w:sz w:val="20"/>
          <w:szCs w:val="22"/>
        </w:rPr>
        <w:t xml:space="preserve">of </w:t>
      </w:r>
      <w:r w:rsidR="00106EBB">
        <w:rPr>
          <w:rFonts w:ascii="Garamond" w:hAnsi="Garamond"/>
          <w:sz w:val="20"/>
          <w:szCs w:val="22"/>
        </w:rPr>
        <w:t xml:space="preserve">ownership and collaboration in a </w:t>
      </w:r>
      <w:r w:rsidR="0060678C">
        <w:rPr>
          <w:rFonts w:ascii="Garamond" w:hAnsi="Garamond"/>
          <w:sz w:val="20"/>
          <w:szCs w:val="22"/>
        </w:rPr>
        <w:t xml:space="preserve">fractured </w:t>
      </w:r>
      <w:r w:rsidR="00106EBB">
        <w:rPr>
          <w:rFonts w:ascii="Garamond" w:hAnsi="Garamond"/>
          <w:sz w:val="20"/>
          <w:szCs w:val="22"/>
        </w:rPr>
        <w:t xml:space="preserve">group </w:t>
      </w:r>
      <w:r w:rsidR="0060678C">
        <w:rPr>
          <w:rFonts w:ascii="Garamond" w:hAnsi="Garamond"/>
          <w:sz w:val="20"/>
          <w:szCs w:val="22"/>
        </w:rPr>
        <w:t>which had previously experienced significant</w:t>
      </w:r>
      <w:r w:rsidR="00106EBB">
        <w:rPr>
          <w:rFonts w:ascii="Garamond" w:hAnsi="Garamond"/>
          <w:sz w:val="20"/>
          <w:szCs w:val="22"/>
        </w:rPr>
        <w:t xml:space="preserve"> personnel loss and expense management</w:t>
      </w:r>
      <w:r w:rsidR="0060678C">
        <w:rPr>
          <w:rFonts w:ascii="Garamond" w:hAnsi="Garamond"/>
          <w:sz w:val="20"/>
          <w:szCs w:val="22"/>
        </w:rPr>
        <w:t xml:space="preserve"> impact</w:t>
      </w:r>
      <w:r w:rsidR="006265D7">
        <w:rPr>
          <w:rFonts w:ascii="Garamond" w:hAnsi="Garamond"/>
          <w:sz w:val="20"/>
          <w:szCs w:val="22"/>
        </w:rPr>
        <w:t>.</w:t>
      </w:r>
      <w:r w:rsidR="006013AF">
        <w:rPr>
          <w:rFonts w:ascii="Garamond" w:hAnsi="Garamond"/>
          <w:sz w:val="20"/>
          <w:szCs w:val="22"/>
        </w:rPr>
        <w:t xml:space="preserve"> Managed two data centers</w:t>
      </w:r>
      <w:r w:rsidR="00513C4A">
        <w:rPr>
          <w:rFonts w:ascii="Garamond" w:hAnsi="Garamond"/>
          <w:sz w:val="20"/>
          <w:szCs w:val="22"/>
        </w:rPr>
        <w:t xml:space="preserve"> and migration to hybrid cloud infrastructure</w:t>
      </w:r>
      <w:r w:rsidR="006013AF">
        <w:rPr>
          <w:rFonts w:ascii="Garamond" w:hAnsi="Garamond"/>
          <w:sz w:val="20"/>
          <w:szCs w:val="22"/>
        </w:rPr>
        <w:t>.</w:t>
      </w:r>
      <w:r w:rsidR="00DB77A2">
        <w:rPr>
          <w:rFonts w:ascii="Garamond" w:hAnsi="Garamond"/>
          <w:sz w:val="20"/>
          <w:szCs w:val="22"/>
        </w:rPr>
        <w:t xml:space="preserve"> Evaluated and i</w:t>
      </w:r>
      <w:r w:rsidR="000B23F5">
        <w:rPr>
          <w:rFonts w:ascii="Garamond" w:hAnsi="Garamond"/>
          <w:sz w:val="20"/>
          <w:szCs w:val="22"/>
        </w:rPr>
        <w:t>nitiated implementation of BC/DR platform to better manage effectiveness of testing and support of critical enterprise functions.</w:t>
      </w:r>
    </w:p>
    <w:p w14:paraId="11249D60" w14:textId="77777777" w:rsidR="007B64A2" w:rsidRPr="00A15CD8" w:rsidRDefault="007B64A2" w:rsidP="00A15CD8">
      <w:pPr>
        <w:spacing w:line="223" w:lineRule="auto"/>
        <w:ind w:left="720"/>
        <w:rPr>
          <w:rFonts w:ascii="Garamond" w:hAnsi="Garamond"/>
          <w:b/>
          <w:sz w:val="20"/>
          <w:szCs w:val="22"/>
        </w:rPr>
      </w:pPr>
    </w:p>
    <w:p w14:paraId="44B6159C" w14:textId="77777777" w:rsidR="006265D7" w:rsidRDefault="006265D7" w:rsidP="00A15CD8">
      <w:pPr>
        <w:spacing w:line="223" w:lineRule="auto"/>
        <w:ind w:left="360"/>
        <w:rPr>
          <w:rFonts w:ascii="Garamond" w:hAnsi="Garamond"/>
          <w:b/>
          <w:sz w:val="20"/>
          <w:szCs w:val="22"/>
        </w:rPr>
      </w:pPr>
      <w:r>
        <w:rPr>
          <w:rFonts w:ascii="Garamond" w:hAnsi="Garamond"/>
          <w:b/>
          <w:sz w:val="20"/>
          <w:szCs w:val="22"/>
        </w:rPr>
        <w:t>Initiatives and Accomplishments:</w:t>
      </w:r>
    </w:p>
    <w:p w14:paraId="1867E22F" w14:textId="77777777" w:rsidR="00A15CD8" w:rsidRDefault="006265D7" w:rsidP="00A15CD8">
      <w:pPr>
        <w:spacing w:line="223" w:lineRule="auto"/>
        <w:ind w:left="720"/>
        <w:rPr>
          <w:rFonts w:ascii="Garamond" w:hAnsi="Garamond"/>
          <w:b/>
          <w:sz w:val="20"/>
          <w:szCs w:val="22"/>
        </w:rPr>
      </w:pPr>
      <w:r>
        <w:rPr>
          <w:rFonts w:ascii="Garamond" w:hAnsi="Garamond"/>
          <w:b/>
          <w:sz w:val="20"/>
          <w:szCs w:val="22"/>
        </w:rPr>
        <w:t>Network/Telephony:</w:t>
      </w:r>
    </w:p>
    <w:p w14:paraId="645CD6C0" w14:textId="63849AAD" w:rsidR="00A15CD8" w:rsidRPr="006B1E01" w:rsidRDefault="00A15CD8" w:rsidP="00A15CD8">
      <w:pPr>
        <w:pStyle w:val="ListParagraph"/>
        <w:numPr>
          <w:ilvl w:val="0"/>
          <w:numId w:val="21"/>
        </w:numPr>
        <w:spacing w:line="223" w:lineRule="auto"/>
        <w:rPr>
          <w:rFonts w:ascii="Garamond" w:hAnsi="Garamond"/>
          <w:b/>
          <w:sz w:val="20"/>
          <w:szCs w:val="22"/>
        </w:rPr>
      </w:pPr>
      <w:r>
        <w:rPr>
          <w:rFonts w:ascii="Garamond" w:hAnsi="Garamond"/>
          <w:sz w:val="20"/>
          <w:szCs w:val="22"/>
        </w:rPr>
        <w:t xml:space="preserve">Established </w:t>
      </w:r>
      <w:r w:rsidR="0060678C">
        <w:rPr>
          <w:rFonts w:ascii="Garamond" w:hAnsi="Garamond"/>
          <w:sz w:val="20"/>
          <w:szCs w:val="22"/>
        </w:rPr>
        <w:t xml:space="preserve">strategic </w:t>
      </w:r>
      <w:r>
        <w:rPr>
          <w:rFonts w:ascii="Garamond" w:hAnsi="Garamond"/>
          <w:sz w:val="20"/>
          <w:szCs w:val="22"/>
        </w:rPr>
        <w:t xml:space="preserve">road map </w:t>
      </w:r>
      <w:r w:rsidR="0060678C">
        <w:rPr>
          <w:rFonts w:ascii="Garamond" w:hAnsi="Garamond"/>
          <w:sz w:val="20"/>
          <w:szCs w:val="22"/>
        </w:rPr>
        <w:t xml:space="preserve">transforming </w:t>
      </w:r>
      <w:r>
        <w:rPr>
          <w:rFonts w:ascii="Garamond" w:hAnsi="Garamond"/>
          <w:sz w:val="20"/>
          <w:szCs w:val="22"/>
        </w:rPr>
        <w:t xml:space="preserve">from </w:t>
      </w:r>
      <w:r w:rsidR="0060678C">
        <w:rPr>
          <w:rFonts w:ascii="Garamond" w:hAnsi="Garamond"/>
          <w:sz w:val="20"/>
          <w:szCs w:val="22"/>
        </w:rPr>
        <w:t>existing</w:t>
      </w:r>
      <w:r>
        <w:rPr>
          <w:rFonts w:ascii="Garamond" w:hAnsi="Garamond"/>
          <w:sz w:val="20"/>
          <w:szCs w:val="22"/>
        </w:rPr>
        <w:t xml:space="preserve"> MPLS backbone with a patchwork of older technologies for telephony and operations support to </w:t>
      </w:r>
      <w:r w:rsidR="0060678C">
        <w:rPr>
          <w:rFonts w:ascii="Garamond" w:hAnsi="Garamond"/>
          <w:sz w:val="20"/>
          <w:szCs w:val="22"/>
        </w:rPr>
        <w:t>an</w:t>
      </w:r>
      <w:r w:rsidR="00690011">
        <w:rPr>
          <w:rFonts w:ascii="Garamond" w:hAnsi="Garamond"/>
          <w:sz w:val="20"/>
          <w:szCs w:val="22"/>
        </w:rPr>
        <w:t xml:space="preserve"> </w:t>
      </w:r>
      <w:r w:rsidR="006B1E01">
        <w:rPr>
          <w:rFonts w:ascii="Garamond" w:hAnsi="Garamond"/>
          <w:sz w:val="20"/>
          <w:szCs w:val="22"/>
        </w:rPr>
        <w:t>integrated technolog</w:t>
      </w:r>
      <w:r w:rsidR="0060678C">
        <w:rPr>
          <w:rFonts w:ascii="Garamond" w:hAnsi="Garamond"/>
          <w:sz w:val="20"/>
          <w:szCs w:val="22"/>
        </w:rPr>
        <w:t>y thus producing</w:t>
      </w:r>
      <w:r w:rsidR="006B1E01">
        <w:rPr>
          <w:rFonts w:ascii="Garamond" w:hAnsi="Garamond"/>
          <w:sz w:val="20"/>
          <w:szCs w:val="22"/>
        </w:rPr>
        <w:t xml:space="preserve"> dramatic improvement in stability and bandwidth while reducing provider costs by 65%.</w:t>
      </w:r>
    </w:p>
    <w:p w14:paraId="58A76DFF" w14:textId="77777777" w:rsidR="006B1E01" w:rsidRPr="006B1E01" w:rsidRDefault="006B1E01" w:rsidP="006B1E01">
      <w:pPr>
        <w:pStyle w:val="ListParagraph"/>
        <w:numPr>
          <w:ilvl w:val="1"/>
          <w:numId w:val="21"/>
        </w:numPr>
        <w:spacing w:line="223" w:lineRule="auto"/>
        <w:rPr>
          <w:rFonts w:ascii="Garamond" w:hAnsi="Garamond"/>
          <w:b/>
          <w:sz w:val="20"/>
          <w:szCs w:val="22"/>
        </w:rPr>
      </w:pPr>
      <w:r>
        <w:rPr>
          <w:rFonts w:ascii="Garamond" w:hAnsi="Garamond"/>
          <w:sz w:val="20"/>
          <w:szCs w:val="22"/>
        </w:rPr>
        <w:t>Replace MPLS with a direct fiber, layer 2 solution</w:t>
      </w:r>
      <w:r w:rsidR="00E50064">
        <w:rPr>
          <w:rFonts w:ascii="Garamond" w:hAnsi="Garamond"/>
          <w:sz w:val="20"/>
          <w:szCs w:val="22"/>
        </w:rPr>
        <w:t xml:space="preserve"> and SD-WAN implementation.</w:t>
      </w:r>
    </w:p>
    <w:p w14:paraId="2A33BF35" w14:textId="77777777" w:rsidR="006B1E01" w:rsidRPr="006B1E01" w:rsidRDefault="006B1E01" w:rsidP="006B1E01">
      <w:pPr>
        <w:pStyle w:val="ListParagraph"/>
        <w:numPr>
          <w:ilvl w:val="1"/>
          <w:numId w:val="21"/>
        </w:numPr>
        <w:spacing w:line="223" w:lineRule="auto"/>
        <w:rPr>
          <w:rFonts w:ascii="Garamond" w:hAnsi="Garamond"/>
          <w:b/>
          <w:sz w:val="20"/>
          <w:szCs w:val="22"/>
        </w:rPr>
      </w:pPr>
      <w:r>
        <w:rPr>
          <w:rFonts w:ascii="Garamond" w:hAnsi="Garamond"/>
          <w:sz w:val="20"/>
          <w:szCs w:val="22"/>
        </w:rPr>
        <w:t>Replace end of life PBX with full Cisco CU</w:t>
      </w:r>
      <w:r w:rsidR="0069728F">
        <w:rPr>
          <w:rFonts w:ascii="Garamond" w:hAnsi="Garamond"/>
          <w:sz w:val="20"/>
          <w:szCs w:val="22"/>
        </w:rPr>
        <w:t xml:space="preserve">CM and improved employee tools to increase </w:t>
      </w:r>
      <w:r>
        <w:rPr>
          <w:rFonts w:ascii="Garamond" w:hAnsi="Garamond"/>
          <w:sz w:val="20"/>
          <w:szCs w:val="22"/>
        </w:rPr>
        <w:t>UX, efficiency and ability to monitor.</w:t>
      </w:r>
    </w:p>
    <w:p w14:paraId="1E3B197D" w14:textId="77777777" w:rsidR="006B1E01" w:rsidRPr="006A10A5" w:rsidRDefault="006B1E01" w:rsidP="006B1E01">
      <w:pPr>
        <w:pStyle w:val="ListParagraph"/>
        <w:numPr>
          <w:ilvl w:val="1"/>
          <w:numId w:val="21"/>
        </w:numPr>
        <w:spacing w:line="223" w:lineRule="auto"/>
        <w:rPr>
          <w:rFonts w:ascii="Garamond" w:hAnsi="Garamond"/>
          <w:b/>
          <w:sz w:val="20"/>
          <w:szCs w:val="22"/>
        </w:rPr>
      </w:pPr>
      <w:r>
        <w:rPr>
          <w:rFonts w:ascii="Garamond" w:hAnsi="Garamond"/>
          <w:sz w:val="20"/>
          <w:szCs w:val="22"/>
        </w:rPr>
        <w:t>Replace IVR with Cisco Contact Center allowing better support model for business lines and current technologies for customer authentication and anti-fraud measures.</w:t>
      </w:r>
    </w:p>
    <w:p w14:paraId="5C4DA3F4" w14:textId="49161BFD" w:rsidR="006A10A5" w:rsidRPr="006A10A5" w:rsidRDefault="006A10A5" w:rsidP="006B1E01">
      <w:pPr>
        <w:pStyle w:val="ListParagraph"/>
        <w:numPr>
          <w:ilvl w:val="1"/>
          <w:numId w:val="21"/>
        </w:numPr>
        <w:spacing w:line="223" w:lineRule="auto"/>
        <w:rPr>
          <w:rFonts w:ascii="Garamond" w:hAnsi="Garamond"/>
          <w:b/>
          <w:sz w:val="20"/>
          <w:szCs w:val="22"/>
        </w:rPr>
      </w:pPr>
      <w:r>
        <w:rPr>
          <w:rFonts w:ascii="Garamond" w:hAnsi="Garamond"/>
          <w:sz w:val="20"/>
          <w:szCs w:val="22"/>
        </w:rPr>
        <w:t xml:space="preserve">Consolidated </w:t>
      </w:r>
      <w:r w:rsidR="0060678C">
        <w:rPr>
          <w:rFonts w:ascii="Garamond" w:hAnsi="Garamond"/>
          <w:sz w:val="20"/>
          <w:szCs w:val="22"/>
        </w:rPr>
        <w:t>fou</w:t>
      </w:r>
      <w:r w:rsidR="00690011">
        <w:rPr>
          <w:rFonts w:ascii="Garamond" w:hAnsi="Garamond"/>
          <w:sz w:val="20"/>
          <w:szCs w:val="22"/>
        </w:rPr>
        <w:t xml:space="preserve">r </w:t>
      </w:r>
      <w:r>
        <w:rPr>
          <w:rFonts w:ascii="Garamond" w:hAnsi="Garamond"/>
          <w:sz w:val="20"/>
          <w:szCs w:val="22"/>
        </w:rPr>
        <w:t>collaboration tools to a single solution and updated equipment bank-wide</w:t>
      </w:r>
      <w:r w:rsidR="0060678C">
        <w:rPr>
          <w:rFonts w:ascii="Garamond" w:hAnsi="Garamond"/>
          <w:sz w:val="20"/>
          <w:szCs w:val="22"/>
        </w:rPr>
        <w:t xml:space="preserve"> resulting in lower cost of ownership and improved customer experience</w:t>
      </w:r>
      <w:r>
        <w:rPr>
          <w:rFonts w:ascii="Garamond" w:hAnsi="Garamond"/>
          <w:sz w:val="20"/>
          <w:szCs w:val="22"/>
        </w:rPr>
        <w:t>.</w:t>
      </w:r>
    </w:p>
    <w:p w14:paraId="2997B5C9" w14:textId="2F76DEFB" w:rsidR="006A10A5" w:rsidRPr="006A10A5" w:rsidRDefault="0069728F" w:rsidP="006A10A5">
      <w:pPr>
        <w:pStyle w:val="ListParagraph"/>
        <w:numPr>
          <w:ilvl w:val="0"/>
          <w:numId w:val="21"/>
        </w:numPr>
        <w:spacing w:line="223" w:lineRule="auto"/>
        <w:rPr>
          <w:rFonts w:ascii="Garamond" w:hAnsi="Garamond"/>
          <w:b/>
          <w:sz w:val="20"/>
          <w:szCs w:val="22"/>
        </w:rPr>
      </w:pPr>
      <w:r>
        <w:rPr>
          <w:rFonts w:ascii="Garamond" w:hAnsi="Garamond"/>
          <w:sz w:val="20"/>
          <w:szCs w:val="22"/>
        </w:rPr>
        <w:t>Addressed gaps in i</w:t>
      </w:r>
      <w:r w:rsidR="006A10A5">
        <w:rPr>
          <w:rFonts w:ascii="Garamond" w:hAnsi="Garamond"/>
          <w:sz w:val="20"/>
          <w:szCs w:val="22"/>
        </w:rPr>
        <w:t>n</w:t>
      </w:r>
      <w:r>
        <w:rPr>
          <w:rFonts w:ascii="Garamond" w:hAnsi="Garamond"/>
          <w:sz w:val="20"/>
          <w:szCs w:val="22"/>
        </w:rPr>
        <w:t>formation s</w:t>
      </w:r>
      <w:r w:rsidR="006A10A5">
        <w:rPr>
          <w:rFonts w:ascii="Garamond" w:hAnsi="Garamond"/>
          <w:sz w:val="20"/>
          <w:szCs w:val="22"/>
        </w:rPr>
        <w:t>ecurity and improved</w:t>
      </w:r>
      <w:ins w:id="1" w:author="Judd, Scott" w:date="2019-02-05T14:21:00Z">
        <w:r w:rsidR="006A10A5">
          <w:rPr>
            <w:rFonts w:ascii="Garamond" w:hAnsi="Garamond"/>
            <w:sz w:val="20"/>
            <w:szCs w:val="22"/>
          </w:rPr>
          <w:t xml:space="preserve"> </w:t>
        </w:r>
      </w:ins>
      <w:r w:rsidR="006A10A5">
        <w:rPr>
          <w:rFonts w:ascii="Garamond" w:hAnsi="Garamond"/>
          <w:sz w:val="20"/>
          <w:szCs w:val="22"/>
        </w:rPr>
        <w:t xml:space="preserve">ratings for IT </w:t>
      </w:r>
      <w:r w:rsidR="0060678C">
        <w:rPr>
          <w:rFonts w:ascii="Garamond" w:hAnsi="Garamond"/>
          <w:sz w:val="20"/>
          <w:szCs w:val="22"/>
        </w:rPr>
        <w:t>in regulatory</w:t>
      </w:r>
      <w:r w:rsidR="006A10A5">
        <w:rPr>
          <w:rFonts w:ascii="Garamond" w:hAnsi="Garamond"/>
          <w:sz w:val="20"/>
          <w:szCs w:val="22"/>
        </w:rPr>
        <w:t xml:space="preserve"> examination</w:t>
      </w:r>
    </w:p>
    <w:p w14:paraId="3C25BA4F" w14:textId="77777777" w:rsidR="006A10A5" w:rsidRPr="006A10A5" w:rsidRDefault="006A10A5" w:rsidP="006A10A5">
      <w:pPr>
        <w:pStyle w:val="ListParagraph"/>
        <w:numPr>
          <w:ilvl w:val="1"/>
          <w:numId w:val="21"/>
        </w:numPr>
        <w:spacing w:line="223" w:lineRule="auto"/>
        <w:rPr>
          <w:rFonts w:ascii="Garamond" w:hAnsi="Garamond"/>
          <w:b/>
          <w:sz w:val="20"/>
          <w:szCs w:val="22"/>
        </w:rPr>
      </w:pPr>
      <w:r>
        <w:rPr>
          <w:rFonts w:ascii="Garamond" w:hAnsi="Garamond"/>
          <w:sz w:val="20"/>
          <w:szCs w:val="22"/>
        </w:rPr>
        <w:t>Updated bank firewalls improving performance in penetration testing.</w:t>
      </w:r>
    </w:p>
    <w:p w14:paraId="0E693DD2" w14:textId="76C996C3" w:rsidR="006A10A5" w:rsidRPr="006A10A5" w:rsidRDefault="006A10A5" w:rsidP="006A10A5">
      <w:pPr>
        <w:pStyle w:val="ListParagraph"/>
        <w:numPr>
          <w:ilvl w:val="1"/>
          <w:numId w:val="21"/>
        </w:numPr>
        <w:spacing w:line="223" w:lineRule="auto"/>
        <w:rPr>
          <w:rFonts w:ascii="Garamond" w:hAnsi="Garamond"/>
          <w:b/>
          <w:sz w:val="20"/>
          <w:szCs w:val="22"/>
        </w:rPr>
      </w:pPr>
      <w:r>
        <w:rPr>
          <w:rFonts w:ascii="Garamond" w:hAnsi="Garamond"/>
          <w:sz w:val="20"/>
          <w:szCs w:val="22"/>
        </w:rPr>
        <w:t>Implemented firewall tools to evaluate</w:t>
      </w:r>
      <w:r w:rsidR="00875D2F">
        <w:rPr>
          <w:rFonts w:ascii="Garamond" w:hAnsi="Garamond"/>
          <w:sz w:val="20"/>
          <w:szCs w:val="22"/>
        </w:rPr>
        <w:t xml:space="preserve"> </w:t>
      </w:r>
      <w:r>
        <w:rPr>
          <w:rFonts w:ascii="Garamond" w:hAnsi="Garamond"/>
          <w:sz w:val="20"/>
          <w:szCs w:val="22"/>
        </w:rPr>
        <w:t>rule effectiveness and redundancy. Reduced level of effort and value of rule audits performed by cyber security group.</w:t>
      </w:r>
    </w:p>
    <w:p w14:paraId="767561F3" w14:textId="77777777" w:rsidR="006A10A5" w:rsidRPr="006013AF" w:rsidRDefault="006A10A5" w:rsidP="006A10A5">
      <w:pPr>
        <w:pStyle w:val="ListParagraph"/>
        <w:numPr>
          <w:ilvl w:val="1"/>
          <w:numId w:val="21"/>
        </w:numPr>
        <w:spacing w:line="223" w:lineRule="auto"/>
        <w:rPr>
          <w:rFonts w:ascii="Garamond" w:hAnsi="Garamond"/>
          <w:b/>
          <w:sz w:val="20"/>
          <w:szCs w:val="22"/>
        </w:rPr>
      </w:pPr>
      <w:r>
        <w:rPr>
          <w:rFonts w:ascii="Garamond" w:hAnsi="Garamond"/>
          <w:sz w:val="20"/>
          <w:szCs w:val="22"/>
        </w:rPr>
        <w:t xml:space="preserve">Implemented necessary controls to successfully certify for PCI 3.2 including expansion of authentication and </w:t>
      </w:r>
      <w:r w:rsidR="006013AF">
        <w:rPr>
          <w:rFonts w:ascii="Garamond" w:hAnsi="Garamond"/>
          <w:sz w:val="20"/>
          <w:szCs w:val="22"/>
        </w:rPr>
        <w:t>security of PCI environments.</w:t>
      </w:r>
    </w:p>
    <w:p w14:paraId="103B9E1E" w14:textId="77777777" w:rsidR="006013AF" w:rsidRDefault="006013AF" w:rsidP="006013AF">
      <w:pPr>
        <w:spacing w:line="223" w:lineRule="auto"/>
        <w:ind w:left="720"/>
        <w:rPr>
          <w:rFonts w:ascii="Garamond" w:hAnsi="Garamond"/>
          <w:b/>
          <w:sz w:val="20"/>
          <w:szCs w:val="22"/>
        </w:rPr>
      </w:pPr>
      <w:r>
        <w:rPr>
          <w:rFonts w:ascii="Garamond" w:hAnsi="Garamond"/>
          <w:b/>
          <w:sz w:val="20"/>
          <w:szCs w:val="22"/>
        </w:rPr>
        <w:t>Systems Management:</w:t>
      </w:r>
    </w:p>
    <w:p w14:paraId="5A2D9BAB" w14:textId="3D81EFA3" w:rsidR="00294044" w:rsidRPr="00294044" w:rsidRDefault="00F94791" w:rsidP="00294044">
      <w:pPr>
        <w:pStyle w:val="ListParagraph"/>
        <w:numPr>
          <w:ilvl w:val="0"/>
          <w:numId w:val="25"/>
        </w:numPr>
        <w:spacing w:line="223" w:lineRule="auto"/>
        <w:rPr>
          <w:rFonts w:ascii="Garamond" w:hAnsi="Garamond"/>
          <w:b/>
          <w:sz w:val="20"/>
          <w:szCs w:val="22"/>
        </w:rPr>
      </w:pPr>
      <w:r>
        <w:rPr>
          <w:rFonts w:ascii="Garamond" w:hAnsi="Garamond"/>
          <w:sz w:val="20"/>
          <w:szCs w:val="22"/>
        </w:rPr>
        <w:t>Assessed and defined</w:t>
      </w:r>
      <w:r w:rsidR="00875D2F">
        <w:rPr>
          <w:rFonts w:ascii="Garamond" w:hAnsi="Garamond"/>
          <w:sz w:val="20"/>
          <w:szCs w:val="22"/>
        </w:rPr>
        <w:t xml:space="preserve"> </w:t>
      </w:r>
      <w:r>
        <w:rPr>
          <w:rFonts w:ascii="Garamond" w:hAnsi="Garamond"/>
          <w:sz w:val="20"/>
          <w:szCs w:val="22"/>
        </w:rPr>
        <w:t xml:space="preserve">data center five-year plan. </w:t>
      </w:r>
      <w:r w:rsidR="0060678C">
        <w:rPr>
          <w:rFonts w:ascii="Garamond" w:hAnsi="Garamond"/>
          <w:sz w:val="20"/>
          <w:szCs w:val="22"/>
        </w:rPr>
        <w:t xml:space="preserve">Plan included strategy to </w:t>
      </w:r>
      <w:r>
        <w:rPr>
          <w:rFonts w:ascii="Garamond" w:hAnsi="Garamond"/>
          <w:sz w:val="20"/>
          <w:szCs w:val="22"/>
        </w:rPr>
        <w:t xml:space="preserve">minimizing </w:t>
      </w:r>
      <w:r w:rsidR="0060678C">
        <w:rPr>
          <w:rFonts w:ascii="Garamond" w:hAnsi="Garamond"/>
          <w:sz w:val="20"/>
          <w:szCs w:val="22"/>
        </w:rPr>
        <w:t>secondary</w:t>
      </w:r>
      <w:ins w:id="2" w:author="Judd, Scott" w:date="2019-02-05T14:21:00Z">
        <w:r>
          <w:rPr>
            <w:rFonts w:ascii="Garamond" w:hAnsi="Garamond"/>
            <w:sz w:val="20"/>
            <w:szCs w:val="22"/>
          </w:rPr>
          <w:t xml:space="preserve"> </w:t>
        </w:r>
      </w:ins>
      <w:r>
        <w:rPr>
          <w:rFonts w:ascii="Garamond" w:hAnsi="Garamond"/>
          <w:sz w:val="20"/>
          <w:szCs w:val="22"/>
        </w:rPr>
        <w:t xml:space="preserve">data center </w:t>
      </w:r>
      <w:r w:rsidR="001E0386">
        <w:rPr>
          <w:rFonts w:ascii="Garamond" w:hAnsi="Garamond"/>
          <w:sz w:val="20"/>
          <w:szCs w:val="22"/>
        </w:rPr>
        <w:t xml:space="preserve">and </w:t>
      </w:r>
      <w:r w:rsidR="00875D2F">
        <w:rPr>
          <w:rFonts w:ascii="Garamond" w:hAnsi="Garamond"/>
          <w:sz w:val="20"/>
          <w:szCs w:val="22"/>
        </w:rPr>
        <w:t>reduce cost</w:t>
      </w:r>
      <w:r>
        <w:rPr>
          <w:rFonts w:ascii="Garamond" w:hAnsi="Garamond"/>
          <w:sz w:val="20"/>
          <w:szCs w:val="22"/>
        </w:rPr>
        <w:t xml:space="preserve"> </w:t>
      </w:r>
      <w:r w:rsidR="001E0386">
        <w:rPr>
          <w:rFonts w:ascii="Garamond" w:hAnsi="Garamond"/>
          <w:sz w:val="20"/>
          <w:szCs w:val="22"/>
        </w:rPr>
        <w:t>utilizin</w:t>
      </w:r>
      <w:r w:rsidR="00875D2F">
        <w:rPr>
          <w:rFonts w:ascii="Garamond" w:hAnsi="Garamond"/>
          <w:sz w:val="20"/>
          <w:szCs w:val="22"/>
        </w:rPr>
        <w:t>g</w:t>
      </w:r>
      <w:r>
        <w:rPr>
          <w:rFonts w:ascii="Garamond" w:hAnsi="Garamond"/>
          <w:sz w:val="20"/>
          <w:szCs w:val="22"/>
        </w:rPr>
        <w:t xml:space="preserve"> newer backup and recovery </w:t>
      </w:r>
      <w:r w:rsidR="001E0386">
        <w:rPr>
          <w:rFonts w:ascii="Garamond" w:hAnsi="Garamond"/>
          <w:sz w:val="20"/>
          <w:szCs w:val="22"/>
        </w:rPr>
        <w:t xml:space="preserve">technology </w:t>
      </w:r>
      <w:r>
        <w:rPr>
          <w:rFonts w:ascii="Garamond" w:hAnsi="Garamond"/>
          <w:sz w:val="20"/>
          <w:szCs w:val="22"/>
        </w:rPr>
        <w:t>solutions.</w:t>
      </w:r>
    </w:p>
    <w:p w14:paraId="22B9E6DC" w14:textId="39BB2815" w:rsidR="006013AF" w:rsidRPr="006013AF" w:rsidRDefault="001E0386" w:rsidP="00F94791">
      <w:pPr>
        <w:pStyle w:val="ListParagraph"/>
        <w:numPr>
          <w:ilvl w:val="0"/>
          <w:numId w:val="26"/>
        </w:numPr>
        <w:spacing w:line="223" w:lineRule="auto"/>
        <w:rPr>
          <w:rFonts w:ascii="Garamond" w:hAnsi="Garamond"/>
          <w:b/>
          <w:sz w:val="20"/>
          <w:szCs w:val="22"/>
        </w:rPr>
      </w:pPr>
      <w:r>
        <w:rPr>
          <w:rFonts w:ascii="Garamond" w:hAnsi="Garamond"/>
          <w:sz w:val="20"/>
          <w:szCs w:val="22"/>
        </w:rPr>
        <w:t>D</w:t>
      </w:r>
      <w:r w:rsidR="006013AF">
        <w:rPr>
          <w:rFonts w:ascii="Garamond" w:hAnsi="Garamond"/>
          <w:sz w:val="20"/>
          <w:szCs w:val="22"/>
        </w:rPr>
        <w:t xml:space="preserve">ata center storage </w:t>
      </w:r>
      <w:r>
        <w:rPr>
          <w:rFonts w:ascii="Garamond" w:hAnsi="Garamond"/>
          <w:sz w:val="20"/>
          <w:szCs w:val="22"/>
        </w:rPr>
        <w:t>migration</w:t>
      </w:r>
      <w:r w:rsidR="006013AF">
        <w:rPr>
          <w:rFonts w:ascii="Garamond" w:hAnsi="Garamond"/>
          <w:sz w:val="20"/>
          <w:szCs w:val="22"/>
        </w:rPr>
        <w:t xml:space="preserve"> and </w:t>
      </w:r>
      <w:r>
        <w:rPr>
          <w:rFonts w:ascii="Garamond" w:hAnsi="Garamond"/>
          <w:sz w:val="20"/>
          <w:szCs w:val="22"/>
        </w:rPr>
        <w:t xml:space="preserve">the </w:t>
      </w:r>
      <w:r w:rsidR="006013AF">
        <w:rPr>
          <w:rFonts w:ascii="Garamond" w:hAnsi="Garamond"/>
          <w:sz w:val="20"/>
          <w:szCs w:val="22"/>
        </w:rPr>
        <w:t>establish</w:t>
      </w:r>
      <w:r>
        <w:rPr>
          <w:rFonts w:ascii="Garamond" w:hAnsi="Garamond"/>
          <w:sz w:val="20"/>
          <w:szCs w:val="22"/>
        </w:rPr>
        <w:t>ment</w:t>
      </w:r>
      <w:r w:rsidR="00875D2F">
        <w:rPr>
          <w:rFonts w:ascii="Garamond" w:hAnsi="Garamond"/>
          <w:sz w:val="20"/>
          <w:szCs w:val="22"/>
        </w:rPr>
        <w:t xml:space="preserve"> </w:t>
      </w:r>
      <w:r w:rsidR="006013AF">
        <w:rPr>
          <w:rFonts w:ascii="Garamond" w:hAnsi="Garamond"/>
          <w:sz w:val="20"/>
          <w:szCs w:val="22"/>
        </w:rPr>
        <w:t>of appropriate refresh schedule</w:t>
      </w:r>
      <w:r>
        <w:rPr>
          <w:rFonts w:ascii="Garamond" w:hAnsi="Garamond"/>
          <w:sz w:val="20"/>
          <w:szCs w:val="22"/>
        </w:rPr>
        <w:t>s</w:t>
      </w:r>
      <w:r w:rsidR="006013AF">
        <w:rPr>
          <w:rFonts w:ascii="Garamond" w:hAnsi="Garamond"/>
          <w:sz w:val="20"/>
          <w:szCs w:val="22"/>
        </w:rPr>
        <w:t xml:space="preserve"> and server standards</w:t>
      </w:r>
      <w:ins w:id="3" w:author="Judd, Scott" w:date="2019-02-05T14:21:00Z">
        <w:r w:rsidR="006013AF">
          <w:rPr>
            <w:rFonts w:ascii="Garamond" w:hAnsi="Garamond"/>
            <w:sz w:val="20"/>
            <w:szCs w:val="22"/>
          </w:rPr>
          <w:t xml:space="preserve"> </w:t>
        </w:r>
      </w:ins>
      <w:r w:rsidR="006013AF">
        <w:rPr>
          <w:rFonts w:ascii="Garamond" w:hAnsi="Garamond"/>
          <w:sz w:val="20"/>
          <w:szCs w:val="22"/>
        </w:rPr>
        <w:t>better align</w:t>
      </w:r>
      <w:r>
        <w:rPr>
          <w:rFonts w:ascii="Garamond" w:hAnsi="Garamond"/>
          <w:sz w:val="20"/>
          <w:szCs w:val="22"/>
        </w:rPr>
        <w:t>ed</w:t>
      </w:r>
      <w:r w:rsidR="006013AF">
        <w:rPr>
          <w:rFonts w:ascii="Garamond" w:hAnsi="Garamond"/>
          <w:sz w:val="20"/>
          <w:szCs w:val="22"/>
        </w:rPr>
        <w:t xml:space="preserve"> with increased use of </w:t>
      </w:r>
      <w:r w:rsidR="00294044">
        <w:rPr>
          <w:rFonts w:ascii="Garamond" w:hAnsi="Garamond"/>
          <w:sz w:val="20"/>
          <w:szCs w:val="22"/>
        </w:rPr>
        <w:t>cloud-based</w:t>
      </w:r>
      <w:r w:rsidR="006013AF">
        <w:rPr>
          <w:rFonts w:ascii="Garamond" w:hAnsi="Garamond"/>
          <w:sz w:val="20"/>
          <w:szCs w:val="22"/>
        </w:rPr>
        <w:t xml:space="preserve"> solutions </w:t>
      </w:r>
      <w:r>
        <w:rPr>
          <w:rFonts w:ascii="Garamond" w:hAnsi="Garamond"/>
          <w:sz w:val="20"/>
          <w:szCs w:val="22"/>
        </w:rPr>
        <w:t xml:space="preserve">for </w:t>
      </w:r>
      <w:r w:rsidR="006013AF">
        <w:rPr>
          <w:rFonts w:ascii="Garamond" w:hAnsi="Garamond"/>
          <w:sz w:val="20"/>
          <w:szCs w:val="22"/>
        </w:rPr>
        <w:t>both AWS environments and SaaS hosted applications.</w:t>
      </w:r>
    </w:p>
    <w:p w14:paraId="50DA4370" w14:textId="77777777" w:rsidR="00294044" w:rsidRPr="00F94791" w:rsidRDefault="00294044" w:rsidP="00F94791">
      <w:pPr>
        <w:pStyle w:val="ListParagraph"/>
        <w:numPr>
          <w:ilvl w:val="0"/>
          <w:numId w:val="26"/>
        </w:numPr>
        <w:spacing w:line="223" w:lineRule="auto"/>
        <w:rPr>
          <w:rFonts w:ascii="Garamond" w:hAnsi="Garamond"/>
          <w:b/>
          <w:sz w:val="20"/>
          <w:szCs w:val="22"/>
        </w:rPr>
      </w:pPr>
      <w:r>
        <w:rPr>
          <w:rFonts w:ascii="Garamond" w:hAnsi="Garamond"/>
          <w:sz w:val="20"/>
          <w:szCs w:val="22"/>
        </w:rPr>
        <w:t>Initiated and remediated issues with Commvault backup and recovery implementation. Reduced AWS S-3 costs for backup storage and associated costs by 89%.</w:t>
      </w:r>
    </w:p>
    <w:p w14:paraId="6059FE65" w14:textId="0B5B56E7" w:rsidR="00F94791" w:rsidRPr="000B23F5" w:rsidRDefault="001E0386" w:rsidP="00F94791">
      <w:pPr>
        <w:pStyle w:val="ListParagraph"/>
        <w:numPr>
          <w:ilvl w:val="0"/>
          <w:numId w:val="26"/>
        </w:numPr>
        <w:spacing w:line="223" w:lineRule="auto"/>
        <w:rPr>
          <w:rFonts w:ascii="Garamond" w:hAnsi="Garamond"/>
          <w:b/>
          <w:sz w:val="20"/>
          <w:szCs w:val="22"/>
        </w:rPr>
      </w:pPr>
      <w:r>
        <w:rPr>
          <w:rFonts w:ascii="Garamond" w:hAnsi="Garamond"/>
          <w:sz w:val="20"/>
          <w:szCs w:val="22"/>
        </w:rPr>
        <w:lastRenderedPageBreak/>
        <w:t>Completed c</w:t>
      </w:r>
      <w:r w:rsidR="000B23F5">
        <w:rPr>
          <w:rFonts w:ascii="Garamond" w:hAnsi="Garamond"/>
          <w:sz w:val="20"/>
          <w:szCs w:val="22"/>
        </w:rPr>
        <w:t>onver</w:t>
      </w:r>
      <w:r>
        <w:rPr>
          <w:rFonts w:ascii="Garamond" w:hAnsi="Garamond"/>
          <w:sz w:val="20"/>
          <w:szCs w:val="22"/>
        </w:rPr>
        <w:t xml:space="preserve">sions for </w:t>
      </w:r>
      <w:r w:rsidR="000B23F5">
        <w:rPr>
          <w:rFonts w:ascii="Garamond" w:hAnsi="Garamond"/>
          <w:sz w:val="20"/>
          <w:szCs w:val="22"/>
        </w:rPr>
        <w:t>on-</w:t>
      </w:r>
      <w:proofErr w:type="spellStart"/>
      <w:r w:rsidR="000B23F5">
        <w:rPr>
          <w:rFonts w:ascii="Garamond" w:hAnsi="Garamond"/>
          <w:sz w:val="20"/>
          <w:szCs w:val="22"/>
        </w:rPr>
        <w:t>prem</w:t>
      </w:r>
      <w:proofErr w:type="spellEnd"/>
      <w:r w:rsidR="000B23F5">
        <w:rPr>
          <w:rFonts w:ascii="Garamond" w:hAnsi="Garamond"/>
          <w:sz w:val="20"/>
          <w:szCs w:val="22"/>
        </w:rPr>
        <w:t xml:space="preserve"> SharePoint to SharePoint Online</w:t>
      </w:r>
      <w:r>
        <w:rPr>
          <w:rFonts w:ascii="Garamond" w:hAnsi="Garamond"/>
          <w:sz w:val="20"/>
          <w:szCs w:val="22"/>
        </w:rPr>
        <w:t>;</w:t>
      </w:r>
      <w:r w:rsidR="000B23F5">
        <w:rPr>
          <w:rFonts w:ascii="Garamond" w:hAnsi="Garamond"/>
          <w:sz w:val="20"/>
          <w:szCs w:val="22"/>
        </w:rPr>
        <w:t xml:space="preserve"> </w:t>
      </w:r>
      <w:bookmarkStart w:id="4" w:name="_GoBack"/>
      <w:bookmarkEnd w:id="4"/>
      <w:r w:rsidR="000B23F5">
        <w:rPr>
          <w:rFonts w:ascii="Garamond" w:hAnsi="Garamond"/>
          <w:sz w:val="20"/>
          <w:szCs w:val="22"/>
        </w:rPr>
        <w:t>Box.com solution for external sharing to secure OneDrive for Business implementation</w:t>
      </w:r>
      <w:r>
        <w:rPr>
          <w:rFonts w:ascii="Garamond" w:hAnsi="Garamond"/>
          <w:sz w:val="20"/>
          <w:szCs w:val="22"/>
        </w:rPr>
        <w:t>.</w:t>
      </w:r>
      <w:r w:rsidR="000B23F5">
        <w:rPr>
          <w:rFonts w:ascii="Garamond" w:hAnsi="Garamond"/>
          <w:sz w:val="20"/>
          <w:szCs w:val="22"/>
        </w:rPr>
        <w:t xml:space="preserve"> </w:t>
      </w:r>
      <w:r>
        <w:rPr>
          <w:rFonts w:ascii="Garamond" w:hAnsi="Garamond"/>
          <w:sz w:val="20"/>
          <w:szCs w:val="22"/>
        </w:rPr>
        <w:t>Licensing cost savings recognized as result of conversions</w:t>
      </w:r>
      <w:r w:rsidR="000B23F5">
        <w:rPr>
          <w:rFonts w:ascii="Garamond" w:hAnsi="Garamond"/>
          <w:sz w:val="20"/>
          <w:szCs w:val="22"/>
        </w:rPr>
        <w:t>.</w:t>
      </w:r>
    </w:p>
    <w:p w14:paraId="7781594E" w14:textId="4A218EB8" w:rsidR="00A57BAD" w:rsidRDefault="00A57BAD">
      <w:pPr>
        <w:rPr>
          <w:rFonts w:ascii="Garamond" w:hAnsi="Garamond"/>
          <w:b/>
          <w:sz w:val="20"/>
          <w:szCs w:val="22"/>
        </w:rPr>
      </w:pPr>
    </w:p>
    <w:p w14:paraId="384C05C4" w14:textId="6BA593A8" w:rsidR="000B23F5" w:rsidRDefault="000B23F5" w:rsidP="000B23F5">
      <w:pPr>
        <w:spacing w:line="223" w:lineRule="auto"/>
        <w:ind w:left="720"/>
        <w:rPr>
          <w:rFonts w:ascii="Garamond" w:hAnsi="Garamond"/>
          <w:b/>
          <w:sz w:val="20"/>
          <w:szCs w:val="22"/>
        </w:rPr>
      </w:pPr>
      <w:r>
        <w:rPr>
          <w:rFonts w:ascii="Garamond" w:hAnsi="Garamond"/>
          <w:b/>
          <w:sz w:val="20"/>
          <w:szCs w:val="22"/>
        </w:rPr>
        <w:t>End User Support</w:t>
      </w:r>
      <w:r w:rsidR="00E9141D">
        <w:rPr>
          <w:rFonts w:ascii="Garamond" w:hAnsi="Garamond"/>
          <w:b/>
          <w:sz w:val="20"/>
          <w:szCs w:val="22"/>
        </w:rPr>
        <w:t xml:space="preserve"> (Help Desk/Desktop)</w:t>
      </w:r>
      <w:r>
        <w:rPr>
          <w:rFonts w:ascii="Garamond" w:hAnsi="Garamond"/>
          <w:b/>
          <w:sz w:val="20"/>
          <w:szCs w:val="22"/>
        </w:rPr>
        <w:t>:</w:t>
      </w:r>
    </w:p>
    <w:p w14:paraId="5785F091" w14:textId="7BAE0347" w:rsidR="000B23F5" w:rsidRPr="00E50064" w:rsidRDefault="000B23F5" w:rsidP="000B23F5">
      <w:pPr>
        <w:pStyle w:val="ListParagraph"/>
        <w:numPr>
          <w:ilvl w:val="0"/>
          <w:numId w:val="27"/>
        </w:numPr>
        <w:spacing w:line="223" w:lineRule="auto"/>
        <w:rPr>
          <w:rFonts w:ascii="Garamond" w:hAnsi="Garamond"/>
          <w:b/>
          <w:sz w:val="20"/>
          <w:szCs w:val="22"/>
        </w:rPr>
      </w:pPr>
      <w:r>
        <w:rPr>
          <w:rFonts w:ascii="Garamond" w:hAnsi="Garamond"/>
          <w:sz w:val="20"/>
          <w:szCs w:val="22"/>
        </w:rPr>
        <w:t xml:space="preserve">Championed and successfully rolled out ITSM Platform transformation to </w:t>
      </w:r>
      <w:r w:rsidR="00E50064">
        <w:rPr>
          <w:rFonts w:ascii="Garamond" w:hAnsi="Garamond"/>
          <w:sz w:val="20"/>
          <w:szCs w:val="22"/>
        </w:rPr>
        <w:t>use</w:t>
      </w:r>
      <w:r w:rsidR="003700ED">
        <w:rPr>
          <w:rFonts w:ascii="Garamond" w:hAnsi="Garamond"/>
          <w:sz w:val="20"/>
          <w:szCs w:val="22"/>
        </w:rPr>
        <w:t xml:space="preserve"> </w:t>
      </w:r>
      <w:r w:rsidR="00E50064">
        <w:rPr>
          <w:rFonts w:ascii="Garamond" w:hAnsi="Garamond"/>
          <w:sz w:val="20"/>
          <w:szCs w:val="22"/>
        </w:rPr>
        <w:t>right-sized technology</w:t>
      </w:r>
      <w:r w:rsidR="001E0386">
        <w:rPr>
          <w:rFonts w:ascii="Garamond" w:hAnsi="Garamond"/>
          <w:sz w:val="20"/>
          <w:szCs w:val="22"/>
        </w:rPr>
        <w:t xml:space="preserve">. Added value </w:t>
      </w:r>
      <w:r w:rsidR="003700ED">
        <w:rPr>
          <w:rFonts w:ascii="Garamond" w:hAnsi="Garamond"/>
          <w:sz w:val="20"/>
          <w:szCs w:val="22"/>
        </w:rPr>
        <w:t>to business</w:t>
      </w:r>
      <w:r w:rsidR="00E50064">
        <w:rPr>
          <w:rFonts w:ascii="Garamond" w:hAnsi="Garamond"/>
          <w:sz w:val="20"/>
          <w:szCs w:val="22"/>
        </w:rPr>
        <w:t xml:space="preserve"> areas </w:t>
      </w:r>
      <w:r w:rsidR="001E0386">
        <w:rPr>
          <w:rFonts w:ascii="Garamond" w:hAnsi="Garamond"/>
          <w:sz w:val="20"/>
          <w:szCs w:val="22"/>
        </w:rPr>
        <w:t>by providing</w:t>
      </w:r>
      <w:r w:rsidR="00E50064">
        <w:rPr>
          <w:rFonts w:ascii="Garamond" w:hAnsi="Garamond"/>
          <w:sz w:val="20"/>
          <w:szCs w:val="22"/>
        </w:rPr>
        <w:t xml:space="preserve"> work flow </w:t>
      </w:r>
      <w:r w:rsidR="001E0386">
        <w:rPr>
          <w:rFonts w:ascii="Garamond" w:hAnsi="Garamond"/>
          <w:sz w:val="20"/>
          <w:szCs w:val="22"/>
        </w:rPr>
        <w:t>tool where none previously existed</w:t>
      </w:r>
      <w:ins w:id="5" w:author="Judd, Scott" w:date="2019-02-05T14:21:00Z">
        <w:r w:rsidR="00E50064">
          <w:rPr>
            <w:rFonts w:ascii="Garamond" w:hAnsi="Garamond"/>
            <w:sz w:val="20"/>
            <w:szCs w:val="22"/>
          </w:rPr>
          <w:t>.</w:t>
        </w:r>
      </w:ins>
      <w:r w:rsidR="00E50064">
        <w:rPr>
          <w:rFonts w:ascii="Garamond" w:hAnsi="Garamond"/>
          <w:sz w:val="20"/>
          <w:szCs w:val="22"/>
        </w:rPr>
        <w:t xml:space="preserve"> Established internal </w:t>
      </w:r>
      <w:r w:rsidR="001E0386">
        <w:rPr>
          <w:rFonts w:ascii="Garamond" w:hAnsi="Garamond"/>
          <w:sz w:val="20"/>
          <w:szCs w:val="22"/>
        </w:rPr>
        <w:t>resources</w:t>
      </w:r>
      <w:r w:rsidR="00E50064">
        <w:rPr>
          <w:rFonts w:ascii="Garamond" w:hAnsi="Garamond"/>
          <w:sz w:val="20"/>
          <w:szCs w:val="22"/>
        </w:rPr>
        <w:t xml:space="preserve"> to </w:t>
      </w:r>
      <w:r w:rsidR="001E0386">
        <w:rPr>
          <w:rFonts w:ascii="Garamond" w:hAnsi="Garamond"/>
          <w:sz w:val="20"/>
          <w:szCs w:val="22"/>
        </w:rPr>
        <w:t xml:space="preserve">support the </w:t>
      </w:r>
      <w:r w:rsidR="00E50064">
        <w:rPr>
          <w:rFonts w:ascii="Garamond" w:hAnsi="Garamond"/>
          <w:sz w:val="20"/>
          <w:szCs w:val="22"/>
        </w:rPr>
        <w:t>enhance</w:t>
      </w:r>
      <w:r w:rsidR="001E0386">
        <w:rPr>
          <w:rFonts w:ascii="Garamond" w:hAnsi="Garamond"/>
          <w:sz w:val="20"/>
          <w:szCs w:val="22"/>
        </w:rPr>
        <w:t>ment</w:t>
      </w:r>
      <w:r w:rsidR="00E50064">
        <w:rPr>
          <w:rFonts w:ascii="Garamond" w:hAnsi="Garamond"/>
          <w:sz w:val="20"/>
          <w:szCs w:val="22"/>
        </w:rPr>
        <w:t xml:space="preserve"> and build out </w:t>
      </w:r>
      <w:r w:rsidR="001E0386">
        <w:rPr>
          <w:rFonts w:ascii="Garamond" w:hAnsi="Garamond"/>
          <w:sz w:val="20"/>
          <w:szCs w:val="22"/>
        </w:rPr>
        <w:t>of</w:t>
      </w:r>
      <w:r w:rsidR="002C2526">
        <w:rPr>
          <w:rFonts w:ascii="Garamond" w:hAnsi="Garamond"/>
          <w:sz w:val="20"/>
          <w:szCs w:val="22"/>
        </w:rPr>
        <w:t xml:space="preserve"> the</w:t>
      </w:r>
      <w:r w:rsidR="00E50064">
        <w:rPr>
          <w:rFonts w:ascii="Garamond" w:hAnsi="Garamond"/>
          <w:sz w:val="20"/>
          <w:szCs w:val="22"/>
        </w:rPr>
        <w:t xml:space="preserve"> new platform.</w:t>
      </w:r>
    </w:p>
    <w:p w14:paraId="486AC5A3" w14:textId="77777777" w:rsidR="00E50064" w:rsidRPr="00E50064" w:rsidRDefault="00E50064" w:rsidP="000B23F5">
      <w:pPr>
        <w:pStyle w:val="ListParagraph"/>
        <w:numPr>
          <w:ilvl w:val="0"/>
          <w:numId w:val="27"/>
        </w:numPr>
        <w:spacing w:line="223" w:lineRule="auto"/>
        <w:rPr>
          <w:rFonts w:ascii="Garamond" w:hAnsi="Garamond"/>
          <w:b/>
          <w:sz w:val="20"/>
          <w:szCs w:val="22"/>
        </w:rPr>
      </w:pPr>
      <w:r>
        <w:rPr>
          <w:rFonts w:ascii="Garamond" w:hAnsi="Garamond"/>
          <w:sz w:val="20"/>
          <w:szCs w:val="22"/>
        </w:rPr>
        <w:t>Authored and implemented end user hardware and software standards to reduce complexity in support of multiple operating systems and use of multiple software versions.</w:t>
      </w:r>
    </w:p>
    <w:p w14:paraId="432CEBAF" w14:textId="4C8C8B0D" w:rsidR="00E50064" w:rsidRPr="000B23F5" w:rsidRDefault="00E50064" w:rsidP="000B23F5">
      <w:pPr>
        <w:pStyle w:val="ListParagraph"/>
        <w:numPr>
          <w:ilvl w:val="0"/>
          <w:numId w:val="27"/>
        </w:numPr>
        <w:spacing w:line="223" w:lineRule="auto"/>
        <w:rPr>
          <w:rFonts w:ascii="Garamond" w:hAnsi="Garamond"/>
          <w:b/>
          <w:sz w:val="20"/>
          <w:szCs w:val="22"/>
        </w:rPr>
      </w:pPr>
      <w:r>
        <w:rPr>
          <w:rFonts w:ascii="Garamond" w:hAnsi="Garamond"/>
          <w:sz w:val="20"/>
          <w:szCs w:val="22"/>
        </w:rPr>
        <w:t xml:space="preserve">Transitioned Windows OS for enterprise from Windows 7 to Windows 10. Moved deployment from DSM to SCCM. </w:t>
      </w:r>
      <w:r w:rsidR="002C2526">
        <w:rPr>
          <w:rFonts w:ascii="Garamond" w:hAnsi="Garamond"/>
          <w:sz w:val="20"/>
          <w:szCs w:val="22"/>
        </w:rPr>
        <w:t>Developed</w:t>
      </w:r>
      <w:r>
        <w:rPr>
          <w:rFonts w:ascii="Garamond" w:hAnsi="Garamond"/>
          <w:sz w:val="20"/>
          <w:szCs w:val="22"/>
        </w:rPr>
        <w:t xml:space="preserve"> PC Image </w:t>
      </w:r>
      <w:r w:rsidR="002C2526">
        <w:rPr>
          <w:rFonts w:ascii="Garamond" w:hAnsi="Garamond"/>
          <w:sz w:val="20"/>
          <w:szCs w:val="22"/>
        </w:rPr>
        <w:t xml:space="preserve">which </w:t>
      </w:r>
      <w:r>
        <w:rPr>
          <w:rFonts w:ascii="Garamond" w:hAnsi="Garamond"/>
          <w:sz w:val="20"/>
          <w:szCs w:val="22"/>
        </w:rPr>
        <w:t xml:space="preserve">allowed </w:t>
      </w:r>
      <w:r w:rsidR="002C2526">
        <w:rPr>
          <w:rFonts w:ascii="Garamond" w:hAnsi="Garamond"/>
          <w:sz w:val="20"/>
          <w:szCs w:val="22"/>
        </w:rPr>
        <w:t>reduced stress on FTE capacity</w:t>
      </w:r>
      <w:r>
        <w:rPr>
          <w:rFonts w:ascii="Garamond" w:hAnsi="Garamond"/>
          <w:sz w:val="20"/>
          <w:szCs w:val="22"/>
        </w:rPr>
        <w:t xml:space="preserve"> to support </w:t>
      </w:r>
      <w:r w:rsidR="002C2526">
        <w:rPr>
          <w:rFonts w:ascii="Garamond" w:hAnsi="Garamond"/>
          <w:sz w:val="20"/>
          <w:szCs w:val="22"/>
        </w:rPr>
        <w:t>unplanned resource</w:t>
      </w:r>
      <w:r>
        <w:rPr>
          <w:rFonts w:ascii="Garamond" w:hAnsi="Garamond"/>
          <w:sz w:val="20"/>
          <w:szCs w:val="22"/>
        </w:rPr>
        <w:t xml:space="preserve"> on-boarding.</w:t>
      </w:r>
    </w:p>
    <w:p w14:paraId="040EE539" w14:textId="77777777" w:rsidR="006265D7" w:rsidRDefault="006265D7" w:rsidP="003700ED">
      <w:pPr>
        <w:pStyle w:val="ListParagraph"/>
        <w:spacing w:line="223" w:lineRule="auto"/>
        <w:ind w:left="1080"/>
        <w:rPr>
          <w:rFonts w:ascii="Garamond" w:hAnsi="Garamond"/>
          <w:b/>
          <w:sz w:val="20"/>
          <w:szCs w:val="22"/>
        </w:rPr>
      </w:pPr>
    </w:p>
    <w:p w14:paraId="4A7C7900" w14:textId="77777777" w:rsidR="00811668" w:rsidRPr="002F6846" w:rsidRDefault="00B811A8" w:rsidP="00811668">
      <w:pPr>
        <w:pBdr>
          <w:bottom w:val="threeDEngrave" w:sz="24" w:space="1" w:color="auto"/>
        </w:pBdr>
        <w:tabs>
          <w:tab w:val="left" w:pos="360"/>
          <w:tab w:val="right" w:pos="8640"/>
          <w:tab w:val="right" w:pos="10260"/>
        </w:tabs>
        <w:spacing w:line="223" w:lineRule="auto"/>
        <w:ind w:left="360"/>
        <w:rPr>
          <w:rFonts w:ascii="Garamond" w:hAnsi="Garamond"/>
          <w:sz w:val="20"/>
          <w:szCs w:val="22"/>
        </w:rPr>
      </w:pPr>
      <w:r w:rsidRPr="002F6846">
        <w:rPr>
          <w:rFonts w:ascii="Garamond" w:hAnsi="Garamond"/>
          <w:b/>
          <w:sz w:val="20"/>
          <w:szCs w:val="22"/>
        </w:rPr>
        <w:t xml:space="preserve">NTT Data Inc. </w:t>
      </w:r>
      <w:r w:rsidR="00240834" w:rsidRPr="002F6846">
        <w:rPr>
          <w:rFonts w:ascii="Garamond" w:hAnsi="Garamond"/>
          <w:b/>
          <w:sz w:val="20"/>
          <w:szCs w:val="22"/>
        </w:rPr>
        <w:t xml:space="preserve">– </w:t>
      </w:r>
      <w:r w:rsidRPr="002F6846">
        <w:rPr>
          <w:rFonts w:ascii="Garamond" w:hAnsi="Garamond"/>
          <w:sz w:val="20"/>
          <w:szCs w:val="22"/>
        </w:rPr>
        <w:t>Plano, TX</w:t>
      </w:r>
      <w:r w:rsidR="00240834" w:rsidRPr="002F6846">
        <w:rPr>
          <w:rFonts w:ascii="Garamond" w:hAnsi="Garamond"/>
          <w:sz w:val="20"/>
          <w:szCs w:val="22"/>
        </w:rPr>
        <w:tab/>
      </w:r>
      <w:r w:rsidR="00240834" w:rsidRPr="002F6846">
        <w:rPr>
          <w:rFonts w:ascii="Garamond" w:hAnsi="Garamond"/>
          <w:sz w:val="20"/>
          <w:szCs w:val="22"/>
        </w:rPr>
        <w:tab/>
        <w:t xml:space="preserve">           </w:t>
      </w:r>
      <w:r w:rsidRPr="002F6846">
        <w:rPr>
          <w:rFonts w:ascii="Garamond" w:hAnsi="Garamond"/>
          <w:sz w:val="20"/>
          <w:szCs w:val="22"/>
        </w:rPr>
        <w:t>2011</w:t>
      </w:r>
      <w:r w:rsidR="00240834" w:rsidRPr="002F6846">
        <w:rPr>
          <w:rFonts w:ascii="Garamond" w:hAnsi="Garamond"/>
          <w:sz w:val="20"/>
          <w:szCs w:val="22"/>
        </w:rPr>
        <w:t xml:space="preserve"> to </w:t>
      </w:r>
      <w:r w:rsidRPr="002F6846">
        <w:rPr>
          <w:rFonts w:ascii="Garamond" w:hAnsi="Garamond"/>
          <w:sz w:val="20"/>
          <w:szCs w:val="22"/>
        </w:rPr>
        <w:t>2017</w:t>
      </w:r>
    </w:p>
    <w:p w14:paraId="243ABECE" w14:textId="77777777" w:rsidR="00811668" w:rsidRPr="002F6846" w:rsidRDefault="00FC280C" w:rsidP="00811668">
      <w:pPr>
        <w:tabs>
          <w:tab w:val="left" w:pos="360"/>
        </w:tabs>
        <w:spacing w:line="223" w:lineRule="auto"/>
        <w:ind w:left="360"/>
        <w:rPr>
          <w:rFonts w:ascii="Garamond" w:hAnsi="Garamond"/>
          <w:i/>
          <w:sz w:val="20"/>
          <w:szCs w:val="22"/>
        </w:rPr>
      </w:pPr>
      <w:r w:rsidRPr="002F6846">
        <w:rPr>
          <w:rFonts w:ascii="Garamond" w:hAnsi="Garamond"/>
          <w:i/>
          <w:sz w:val="20"/>
          <w:szCs w:val="22"/>
        </w:rPr>
        <w:t>Top 10 global business and IT services provider, 100</w:t>
      </w:r>
      <w:r w:rsidR="00240834" w:rsidRPr="002F6846">
        <w:rPr>
          <w:rFonts w:ascii="Garamond" w:hAnsi="Garamond"/>
          <w:i/>
          <w:sz w:val="20"/>
          <w:szCs w:val="22"/>
        </w:rPr>
        <w:t>,000</w:t>
      </w:r>
      <w:r w:rsidRPr="002F6846">
        <w:rPr>
          <w:rFonts w:ascii="Garamond" w:hAnsi="Garamond"/>
          <w:i/>
          <w:sz w:val="20"/>
          <w:szCs w:val="22"/>
        </w:rPr>
        <w:t>+ employees. 50+ countries.</w:t>
      </w:r>
    </w:p>
    <w:p w14:paraId="7CB6BB73" w14:textId="77777777" w:rsidR="00811668" w:rsidRPr="002F6846" w:rsidRDefault="001354A6" w:rsidP="00811668">
      <w:pPr>
        <w:spacing w:line="223" w:lineRule="auto"/>
        <w:ind w:left="748"/>
        <w:jc w:val="both"/>
        <w:rPr>
          <w:rFonts w:ascii="Garamond" w:hAnsi="Garamond"/>
          <w:sz w:val="20"/>
          <w:szCs w:val="22"/>
        </w:rPr>
      </w:pPr>
    </w:p>
    <w:p w14:paraId="09422A16" w14:textId="7BDCF5D4" w:rsidR="00811668" w:rsidRPr="002F6846" w:rsidRDefault="00FC280C" w:rsidP="00811668">
      <w:pPr>
        <w:spacing w:line="223" w:lineRule="auto"/>
        <w:ind w:left="360"/>
        <w:jc w:val="both"/>
        <w:rPr>
          <w:rFonts w:ascii="Garamond" w:hAnsi="Garamond"/>
          <w:b/>
          <w:bCs/>
          <w:sz w:val="20"/>
          <w:szCs w:val="22"/>
        </w:rPr>
      </w:pPr>
      <w:r w:rsidRPr="002F6846">
        <w:rPr>
          <w:rFonts w:ascii="Garamond" w:hAnsi="Garamond"/>
          <w:b/>
          <w:bCs/>
          <w:sz w:val="20"/>
          <w:szCs w:val="22"/>
        </w:rPr>
        <w:t>NTT Data Consulting –</w:t>
      </w:r>
      <w:r w:rsidR="00A31BCC">
        <w:rPr>
          <w:rFonts w:ascii="Garamond" w:hAnsi="Garamond"/>
          <w:b/>
          <w:bCs/>
          <w:sz w:val="20"/>
          <w:szCs w:val="22"/>
        </w:rPr>
        <w:t>Community of Practice (</w:t>
      </w:r>
      <w:proofErr w:type="spellStart"/>
      <w:r w:rsidR="00A31BCC">
        <w:rPr>
          <w:rFonts w:ascii="Garamond" w:hAnsi="Garamond"/>
          <w:b/>
          <w:bCs/>
          <w:sz w:val="20"/>
          <w:szCs w:val="22"/>
        </w:rPr>
        <w:t>CoP</w:t>
      </w:r>
      <w:proofErr w:type="spellEnd"/>
      <w:r w:rsidR="00A31BCC">
        <w:rPr>
          <w:rFonts w:ascii="Garamond" w:hAnsi="Garamond"/>
          <w:b/>
          <w:bCs/>
          <w:sz w:val="20"/>
          <w:szCs w:val="22"/>
        </w:rPr>
        <w:t>) Leader</w:t>
      </w:r>
      <w:r w:rsidR="002C2526" w:rsidRPr="002C2526">
        <w:rPr>
          <w:rFonts w:ascii="Garamond" w:hAnsi="Garamond"/>
          <w:b/>
          <w:bCs/>
          <w:sz w:val="20"/>
          <w:szCs w:val="22"/>
        </w:rPr>
        <w:t xml:space="preserve"> </w:t>
      </w:r>
      <w:r w:rsidR="002C2526">
        <w:rPr>
          <w:rFonts w:ascii="Garamond" w:hAnsi="Garamond"/>
          <w:b/>
          <w:bCs/>
          <w:sz w:val="20"/>
          <w:szCs w:val="22"/>
        </w:rPr>
        <w:t xml:space="preserve">/ </w:t>
      </w:r>
      <w:r w:rsidR="00F86940">
        <w:rPr>
          <w:rFonts w:ascii="Garamond" w:hAnsi="Garamond"/>
          <w:b/>
          <w:bCs/>
          <w:sz w:val="20"/>
          <w:szCs w:val="22"/>
        </w:rPr>
        <w:t>Client Lead</w:t>
      </w:r>
    </w:p>
    <w:p w14:paraId="4A55327B" w14:textId="49E2ADFB" w:rsidR="00811668" w:rsidRPr="002F6846" w:rsidRDefault="00A31BCC" w:rsidP="00811668">
      <w:pPr>
        <w:spacing w:line="223" w:lineRule="auto"/>
        <w:ind w:left="360"/>
        <w:rPr>
          <w:rFonts w:ascii="Garamond" w:hAnsi="Garamond"/>
          <w:b/>
          <w:sz w:val="20"/>
          <w:szCs w:val="22"/>
        </w:rPr>
      </w:pPr>
      <w:r>
        <w:rPr>
          <w:rFonts w:ascii="Garamond" w:hAnsi="Garamond"/>
          <w:b/>
          <w:sz w:val="20"/>
          <w:szCs w:val="22"/>
        </w:rPr>
        <w:t xml:space="preserve">Leadership </w:t>
      </w:r>
      <w:r w:rsidR="002C2526">
        <w:rPr>
          <w:rFonts w:ascii="Garamond" w:hAnsi="Garamond"/>
          <w:b/>
          <w:sz w:val="20"/>
          <w:szCs w:val="22"/>
        </w:rPr>
        <w:t>Role in</w:t>
      </w:r>
      <w:r>
        <w:rPr>
          <w:rFonts w:ascii="Garamond" w:hAnsi="Garamond"/>
          <w:b/>
          <w:sz w:val="20"/>
          <w:szCs w:val="22"/>
        </w:rPr>
        <w:t xml:space="preserve"> </w:t>
      </w:r>
      <w:proofErr w:type="spellStart"/>
      <w:r>
        <w:rPr>
          <w:rFonts w:ascii="Garamond" w:hAnsi="Garamond"/>
          <w:b/>
          <w:sz w:val="20"/>
          <w:szCs w:val="22"/>
        </w:rPr>
        <w:t>CoP</w:t>
      </w:r>
      <w:proofErr w:type="spellEnd"/>
      <w:r>
        <w:rPr>
          <w:rFonts w:ascii="Garamond" w:hAnsi="Garamond"/>
          <w:b/>
          <w:sz w:val="20"/>
          <w:szCs w:val="22"/>
        </w:rPr>
        <w:t xml:space="preserve"> providing </w:t>
      </w:r>
      <w:r w:rsidR="009F21E6">
        <w:rPr>
          <w:rFonts w:ascii="Garamond" w:hAnsi="Garamond"/>
          <w:b/>
          <w:sz w:val="20"/>
          <w:szCs w:val="22"/>
        </w:rPr>
        <w:t>senior executive consulting</w:t>
      </w:r>
      <w:r>
        <w:rPr>
          <w:rFonts w:ascii="Garamond" w:hAnsi="Garamond"/>
          <w:b/>
          <w:sz w:val="20"/>
          <w:szCs w:val="22"/>
        </w:rPr>
        <w:t xml:space="preserve">, architecting solutions and </w:t>
      </w:r>
      <w:r w:rsidR="00106EBB">
        <w:rPr>
          <w:rFonts w:ascii="Garamond" w:hAnsi="Garamond"/>
          <w:b/>
          <w:sz w:val="20"/>
          <w:szCs w:val="22"/>
        </w:rPr>
        <w:t>autho</w:t>
      </w:r>
      <w:r w:rsidR="009F21E6">
        <w:rPr>
          <w:rFonts w:ascii="Garamond" w:hAnsi="Garamond"/>
          <w:b/>
          <w:sz w:val="20"/>
          <w:szCs w:val="22"/>
        </w:rPr>
        <w:t>r</w:t>
      </w:r>
      <w:r w:rsidR="002C2526">
        <w:rPr>
          <w:rFonts w:ascii="Garamond" w:hAnsi="Garamond"/>
          <w:b/>
          <w:sz w:val="20"/>
          <w:szCs w:val="22"/>
        </w:rPr>
        <w:t>ship of</w:t>
      </w:r>
      <w:r>
        <w:rPr>
          <w:rFonts w:ascii="Garamond" w:hAnsi="Garamond"/>
          <w:b/>
          <w:sz w:val="20"/>
          <w:szCs w:val="22"/>
        </w:rPr>
        <w:t xml:space="preserve"> engagement proposals for clients across Financial Services vertical. </w:t>
      </w:r>
      <w:r w:rsidR="00FC280C" w:rsidRPr="002F6846">
        <w:rPr>
          <w:rFonts w:ascii="Garamond" w:hAnsi="Garamond"/>
          <w:b/>
          <w:sz w:val="20"/>
          <w:szCs w:val="22"/>
        </w:rPr>
        <w:t xml:space="preserve">Established and </w:t>
      </w:r>
      <w:r w:rsidR="008C389C" w:rsidRPr="002F6846">
        <w:rPr>
          <w:rFonts w:ascii="Garamond" w:hAnsi="Garamond"/>
          <w:b/>
          <w:sz w:val="20"/>
          <w:szCs w:val="22"/>
        </w:rPr>
        <w:t>managed</w:t>
      </w:r>
      <w:r w:rsidR="00FC280C" w:rsidRPr="002F6846">
        <w:rPr>
          <w:rFonts w:ascii="Garamond" w:hAnsi="Garamond"/>
          <w:b/>
          <w:sz w:val="20"/>
          <w:szCs w:val="22"/>
        </w:rPr>
        <w:t xml:space="preserve"> multiple engagements across </w:t>
      </w:r>
      <w:r w:rsidR="00754EB6" w:rsidRPr="002F6846">
        <w:rPr>
          <w:rFonts w:ascii="Garamond" w:hAnsi="Garamond"/>
          <w:b/>
          <w:sz w:val="20"/>
          <w:szCs w:val="22"/>
        </w:rPr>
        <w:t>several c</w:t>
      </w:r>
      <w:r w:rsidR="00FC280C" w:rsidRPr="002F6846">
        <w:rPr>
          <w:rFonts w:ascii="Garamond" w:hAnsi="Garamond"/>
          <w:b/>
          <w:sz w:val="20"/>
          <w:szCs w:val="22"/>
        </w:rPr>
        <w:t>onsulting clients</w:t>
      </w:r>
      <w:r w:rsidR="008C389C" w:rsidRPr="002F6846">
        <w:rPr>
          <w:rFonts w:ascii="Garamond" w:hAnsi="Garamond"/>
          <w:b/>
          <w:sz w:val="20"/>
          <w:szCs w:val="22"/>
        </w:rPr>
        <w:t xml:space="preserve"> with revenue</w:t>
      </w:r>
      <w:r w:rsidR="00FC280C" w:rsidRPr="002F6846">
        <w:rPr>
          <w:rFonts w:ascii="Garamond" w:hAnsi="Garamond"/>
          <w:b/>
          <w:sz w:val="20"/>
          <w:szCs w:val="22"/>
        </w:rPr>
        <w:t xml:space="preserve"> </w:t>
      </w:r>
      <w:r w:rsidR="00693256" w:rsidRPr="002F6846">
        <w:rPr>
          <w:rFonts w:ascii="Garamond" w:hAnsi="Garamond"/>
          <w:b/>
          <w:sz w:val="20"/>
          <w:szCs w:val="22"/>
        </w:rPr>
        <w:t>over $</w:t>
      </w:r>
      <w:r w:rsidR="009F21E6">
        <w:rPr>
          <w:rFonts w:ascii="Garamond" w:hAnsi="Garamond"/>
          <w:b/>
          <w:sz w:val="20"/>
          <w:szCs w:val="22"/>
        </w:rPr>
        <w:t>2</w:t>
      </w:r>
      <w:r w:rsidR="00693256" w:rsidRPr="002F6846">
        <w:rPr>
          <w:rFonts w:ascii="Garamond" w:hAnsi="Garamond"/>
          <w:b/>
          <w:sz w:val="20"/>
          <w:szCs w:val="22"/>
        </w:rPr>
        <w:t>5</w:t>
      </w:r>
      <w:r w:rsidR="00FC280C" w:rsidRPr="002F6846">
        <w:rPr>
          <w:rFonts w:ascii="Garamond" w:hAnsi="Garamond"/>
          <w:b/>
          <w:sz w:val="20"/>
          <w:szCs w:val="22"/>
        </w:rPr>
        <w:t>M in engagement statements of work</w:t>
      </w:r>
      <w:r w:rsidR="008C389C" w:rsidRPr="002F6846">
        <w:rPr>
          <w:rFonts w:ascii="Garamond" w:hAnsi="Garamond"/>
          <w:b/>
          <w:sz w:val="20"/>
          <w:szCs w:val="22"/>
        </w:rPr>
        <w:t>,</w:t>
      </w:r>
      <w:r w:rsidR="00693256" w:rsidRPr="002F6846">
        <w:rPr>
          <w:rFonts w:ascii="Garamond" w:hAnsi="Garamond"/>
          <w:b/>
          <w:sz w:val="20"/>
          <w:szCs w:val="22"/>
        </w:rPr>
        <w:t xml:space="preserve"> providing superior added value through </w:t>
      </w:r>
      <w:r w:rsidR="00754EB6" w:rsidRPr="002F6846">
        <w:rPr>
          <w:rFonts w:ascii="Garamond" w:hAnsi="Garamond"/>
          <w:b/>
          <w:sz w:val="20"/>
          <w:szCs w:val="22"/>
        </w:rPr>
        <w:t xml:space="preserve">thought </w:t>
      </w:r>
      <w:r w:rsidR="00693256" w:rsidRPr="002F6846">
        <w:rPr>
          <w:rFonts w:ascii="Garamond" w:hAnsi="Garamond"/>
          <w:b/>
          <w:sz w:val="20"/>
          <w:szCs w:val="22"/>
        </w:rPr>
        <w:t>leadership and a commitment to the success of the client.</w:t>
      </w:r>
      <w:r w:rsidR="00240834" w:rsidRPr="002F6846">
        <w:rPr>
          <w:rFonts w:ascii="Garamond" w:hAnsi="Garamond"/>
          <w:b/>
          <w:sz w:val="20"/>
          <w:szCs w:val="22"/>
        </w:rPr>
        <w:t xml:space="preserve"> </w:t>
      </w:r>
      <w:r w:rsidR="00240834" w:rsidRPr="002F6846">
        <w:rPr>
          <w:rFonts w:ascii="Garamond" w:hAnsi="Garamond"/>
          <w:sz w:val="20"/>
          <w:szCs w:val="22"/>
        </w:rPr>
        <w:t xml:space="preserve">Owned </w:t>
      </w:r>
      <w:r w:rsidR="00693256" w:rsidRPr="002F6846">
        <w:rPr>
          <w:rFonts w:ascii="Garamond" w:hAnsi="Garamond"/>
          <w:sz w:val="20"/>
          <w:szCs w:val="22"/>
        </w:rPr>
        <w:t>engagement financials and staffing</w:t>
      </w:r>
      <w:r w:rsidR="00754EB6" w:rsidRPr="002F6846">
        <w:rPr>
          <w:rFonts w:ascii="Garamond" w:hAnsi="Garamond"/>
          <w:sz w:val="20"/>
          <w:szCs w:val="22"/>
        </w:rPr>
        <w:t>. Created</w:t>
      </w:r>
      <w:r w:rsidR="00693256" w:rsidRPr="002F6846">
        <w:rPr>
          <w:rFonts w:ascii="Garamond" w:hAnsi="Garamond"/>
          <w:sz w:val="20"/>
          <w:szCs w:val="22"/>
        </w:rPr>
        <w:t xml:space="preserve"> teams with complimenting skillsets to ensure maximum value </w:t>
      </w:r>
      <w:r w:rsidR="002F6846">
        <w:rPr>
          <w:rFonts w:ascii="Garamond" w:hAnsi="Garamond"/>
          <w:sz w:val="20"/>
          <w:szCs w:val="22"/>
        </w:rPr>
        <w:t>while avoiding</w:t>
      </w:r>
      <w:r w:rsidR="00693256" w:rsidRPr="002F6846">
        <w:rPr>
          <w:rFonts w:ascii="Garamond" w:hAnsi="Garamond"/>
          <w:sz w:val="20"/>
          <w:szCs w:val="22"/>
        </w:rPr>
        <w:t xml:space="preserve"> redundant headcount. Managed both NTT Data and client risk establishing appropriate controls and ensuring compliance. Proactively managed relationships and </w:t>
      </w:r>
      <w:r w:rsidR="00754EB6" w:rsidRPr="002F6846">
        <w:rPr>
          <w:rFonts w:ascii="Garamond" w:hAnsi="Garamond"/>
          <w:sz w:val="20"/>
          <w:szCs w:val="22"/>
        </w:rPr>
        <w:t>appropriate communications to establish and maintain support for engagement direction.</w:t>
      </w:r>
      <w:r w:rsidR="00C81758">
        <w:rPr>
          <w:rFonts w:ascii="Garamond" w:hAnsi="Garamond"/>
          <w:sz w:val="20"/>
          <w:szCs w:val="22"/>
        </w:rPr>
        <w:t xml:space="preserve"> Highlights of engagements include:</w:t>
      </w:r>
    </w:p>
    <w:p w14:paraId="417E8422" w14:textId="77777777" w:rsidR="00811668" w:rsidRPr="002F6846" w:rsidRDefault="001354A6" w:rsidP="00811668">
      <w:pPr>
        <w:spacing w:line="223" w:lineRule="auto"/>
        <w:ind w:left="748"/>
        <w:rPr>
          <w:rFonts w:ascii="Garamond" w:hAnsi="Garamond"/>
          <w:sz w:val="20"/>
          <w:szCs w:val="22"/>
        </w:rPr>
      </w:pPr>
    </w:p>
    <w:p w14:paraId="36A95847" w14:textId="77777777" w:rsidR="002F6846" w:rsidRPr="002F6846" w:rsidRDefault="002F6846" w:rsidP="00811668">
      <w:pPr>
        <w:spacing w:line="223" w:lineRule="auto"/>
        <w:ind w:left="720"/>
        <w:rPr>
          <w:rFonts w:ascii="Garamond" w:hAnsi="Garamond"/>
          <w:b/>
          <w:sz w:val="8"/>
          <w:szCs w:val="8"/>
        </w:rPr>
      </w:pPr>
    </w:p>
    <w:p w14:paraId="152D670E" w14:textId="6975A6FD" w:rsidR="003303E1" w:rsidRPr="002F6846" w:rsidRDefault="003303E1" w:rsidP="003303E1">
      <w:pPr>
        <w:tabs>
          <w:tab w:val="left" w:pos="720"/>
        </w:tabs>
        <w:spacing w:line="216" w:lineRule="auto"/>
        <w:ind w:left="720"/>
        <w:rPr>
          <w:rFonts w:ascii="Garamond" w:hAnsi="Garamond"/>
          <w:sz w:val="20"/>
          <w:szCs w:val="22"/>
        </w:rPr>
      </w:pPr>
      <w:r w:rsidRPr="002F6846">
        <w:rPr>
          <w:rFonts w:ascii="Garamond" w:hAnsi="Garamond"/>
          <w:b/>
          <w:sz w:val="20"/>
          <w:szCs w:val="22"/>
        </w:rPr>
        <w:t xml:space="preserve">Platform </w:t>
      </w:r>
      <w:r>
        <w:rPr>
          <w:rFonts w:ascii="Garamond" w:hAnsi="Garamond"/>
          <w:b/>
          <w:sz w:val="20"/>
          <w:szCs w:val="22"/>
        </w:rPr>
        <w:t xml:space="preserve">and Tool </w:t>
      </w:r>
      <w:r w:rsidRPr="002F6846">
        <w:rPr>
          <w:rFonts w:ascii="Garamond" w:hAnsi="Garamond"/>
          <w:b/>
          <w:sz w:val="20"/>
          <w:szCs w:val="22"/>
        </w:rPr>
        <w:t>Conversion</w:t>
      </w:r>
      <w:r>
        <w:rPr>
          <w:rFonts w:ascii="Garamond" w:hAnsi="Garamond"/>
          <w:b/>
          <w:sz w:val="20"/>
          <w:szCs w:val="22"/>
        </w:rPr>
        <w:t>s</w:t>
      </w:r>
      <w:r w:rsidRPr="002F6846">
        <w:rPr>
          <w:rFonts w:ascii="Garamond" w:hAnsi="Garamond"/>
          <w:sz w:val="20"/>
          <w:szCs w:val="22"/>
        </w:rPr>
        <w:t>: Managed team</w:t>
      </w:r>
      <w:r>
        <w:rPr>
          <w:rFonts w:ascii="Garamond" w:hAnsi="Garamond"/>
          <w:sz w:val="20"/>
          <w:szCs w:val="22"/>
        </w:rPr>
        <w:t>s</w:t>
      </w:r>
      <w:r w:rsidRPr="002F6846">
        <w:rPr>
          <w:rFonts w:ascii="Garamond" w:hAnsi="Garamond"/>
          <w:sz w:val="20"/>
          <w:szCs w:val="22"/>
        </w:rPr>
        <w:t xml:space="preserve"> of </w:t>
      </w:r>
      <w:r>
        <w:rPr>
          <w:rFonts w:ascii="Garamond" w:hAnsi="Garamond"/>
          <w:sz w:val="20"/>
          <w:szCs w:val="22"/>
        </w:rPr>
        <w:t>p</w:t>
      </w:r>
      <w:r w:rsidRPr="002F6846">
        <w:rPr>
          <w:rFonts w:ascii="Garamond" w:hAnsi="Garamond"/>
          <w:sz w:val="20"/>
          <w:szCs w:val="22"/>
        </w:rPr>
        <w:t xml:space="preserve">roject </w:t>
      </w:r>
      <w:r>
        <w:rPr>
          <w:rFonts w:ascii="Garamond" w:hAnsi="Garamond"/>
          <w:sz w:val="20"/>
          <w:szCs w:val="22"/>
        </w:rPr>
        <w:t>m</w:t>
      </w:r>
      <w:r w:rsidRPr="002F6846">
        <w:rPr>
          <w:rFonts w:ascii="Garamond" w:hAnsi="Garamond"/>
          <w:sz w:val="20"/>
          <w:szCs w:val="22"/>
        </w:rPr>
        <w:t xml:space="preserve">anagers </w:t>
      </w:r>
      <w:r>
        <w:rPr>
          <w:rFonts w:ascii="Garamond" w:hAnsi="Garamond"/>
          <w:sz w:val="20"/>
          <w:szCs w:val="22"/>
        </w:rPr>
        <w:t>and technical staff supporting a</w:t>
      </w:r>
      <w:r w:rsidRPr="002F6846">
        <w:rPr>
          <w:rFonts w:ascii="Garamond" w:hAnsi="Garamond"/>
          <w:sz w:val="20"/>
          <w:szCs w:val="22"/>
        </w:rPr>
        <w:t xml:space="preserve"> top 4 US Bank in the conversion</w:t>
      </w:r>
      <w:r>
        <w:rPr>
          <w:rFonts w:ascii="Garamond" w:hAnsi="Garamond"/>
          <w:sz w:val="20"/>
          <w:szCs w:val="22"/>
        </w:rPr>
        <w:t>s</w:t>
      </w:r>
      <w:r w:rsidRPr="002F6846">
        <w:rPr>
          <w:rFonts w:ascii="Garamond" w:hAnsi="Garamond"/>
          <w:sz w:val="20"/>
          <w:szCs w:val="22"/>
        </w:rPr>
        <w:t xml:space="preserve"> of </w:t>
      </w:r>
      <w:r>
        <w:rPr>
          <w:rFonts w:ascii="Garamond" w:hAnsi="Garamond"/>
          <w:sz w:val="20"/>
          <w:szCs w:val="22"/>
        </w:rPr>
        <w:t>platforms and line of business managed applications</w:t>
      </w:r>
      <w:r w:rsidRPr="002F6846">
        <w:rPr>
          <w:rFonts w:ascii="Garamond" w:hAnsi="Garamond"/>
          <w:sz w:val="20"/>
          <w:szCs w:val="22"/>
        </w:rPr>
        <w:t xml:space="preserve">. </w:t>
      </w:r>
    </w:p>
    <w:p w14:paraId="09D7432E" w14:textId="77777777" w:rsidR="003303E1" w:rsidRPr="002F6846" w:rsidRDefault="003303E1" w:rsidP="003303E1">
      <w:pPr>
        <w:spacing w:line="216" w:lineRule="auto"/>
        <w:rPr>
          <w:rFonts w:ascii="Garamond" w:hAnsi="Garamond"/>
          <w:sz w:val="6"/>
          <w:szCs w:val="8"/>
        </w:rPr>
      </w:pPr>
    </w:p>
    <w:p w14:paraId="2238ECF1" w14:textId="77777777" w:rsidR="003303E1" w:rsidRPr="002F6846" w:rsidRDefault="003303E1" w:rsidP="003303E1">
      <w:pPr>
        <w:numPr>
          <w:ilvl w:val="0"/>
          <w:numId w:val="5"/>
        </w:numPr>
        <w:tabs>
          <w:tab w:val="clear" w:pos="720"/>
          <w:tab w:val="num" w:pos="1440"/>
        </w:tabs>
        <w:spacing w:line="216" w:lineRule="auto"/>
        <w:ind w:left="1440"/>
        <w:rPr>
          <w:rFonts w:ascii="Garamond" w:hAnsi="Garamond"/>
          <w:sz w:val="20"/>
          <w:szCs w:val="22"/>
        </w:rPr>
      </w:pPr>
      <w:r>
        <w:rPr>
          <w:rFonts w:ascii="Garamond" w:hAnsi="Garamond"/>
          <w:sz w:val="20"/>
          <w:szCs w:val="22"/>
        </w:rPr>
        <w:t>Managed the reverse engineering of non-IT tools and the conversion of those tools to IT supported and controlled applications.</w:t>
      </w:r>
    </w:p>
    <w:p w14:paraId="7CE699FC" w14:textId="1508A493" w:rsidR="003303E1" w:rsidRPr="00A57BAD" w:rsidRDefault="003303E1" w:rsidP="003303E1">
      <w:pPr>
        <w:numPr>
          <w:ilvl w:val="0"/>
          <w:numId w:val="5"/>
        </w:numPr>
        <w:tabs>
          <w:tab w:val="clear" w:pos="720"/>
          <w:tab w:val="num" w:pos="1440"/>
        </w:tabs>
        <w:spacing w:line="216" w:lineRule="auto"/>
        <w:ind w:left="1440"/>
        <w:rPr>
          <w:rFonts w:ascii="Garamond" w:hAnsi="Garamond"/>
          <w:sz w:val="20"/>
          <w:szCs w:val="22"/>
        </w:rPr>
      </w:pPr>
      <w:r>
        <w:rPr>
          <w:rFonts w:ascii="Garamond" w:hAnsi="Garamond"/>
          <w:sz w:val="20"/>
          <w:szCs w:val="22"/>
        </w:rPr>
        <w:t>Led group of project managers through engagements which we were brought in to fix existing projects through introduction of controls, processes and structured methodology.</w:t>
      </w:r>
    </w:p>
    <w:p w14:paraId="19AC67C6" w14:textId="77777777" w:rsidR="00811668" w:rsidRPr="002F6846" w:rsidRDefault="00795ABD" w:rsidP="00811668">
      <w:pPr>
        <w:spacing w:line="223" w:lineRule="auto"/>
        <w:ind w:left="720"/>
        <w:rPr>
          <w:rFonts w:ascii="Garamond" w:hAnsi="Garamond"/>
          <w:sz w:val="20"/>
          <w:szCs w:val="22"/>
        </w:rPr>
      </w:pPr>
      <w:r w:rsidRPr="002F6846">
        <w:rPr>
          <w:rFonts w:ascii="Garamond" w:hAnsi="Garamond"/>
          <w:b/>
          <w:sz w:val="20"/>
          <w:szCs w:val="22"/>
        </w:rPr>
        <w:t>Master Data Management Implementation</w:t>
      </w:r>
      <w:r w:rsidR="00240834" w:rsidRPr="002F6846">
        <w:rPr>
          <w:rFonts w:ascii="Garamond" w:hAnsi="Garamond"/>
          <w:sz w:val="20"/>
          <w:szCs w:val="22"/>
        </w:rPr>
        <w:t xml:space="preserve">: </w:t>
      </w:r>
      <w:r w:rsidRPr="002F6846">
        <w:rPr>
          <w:rFonts w:ascii="Garamond" w:hAnsi="Garamond"/>
          <w:sz w:val="20"/>
          <w:szCs w:val="22"/>
        </w:rPr>
        <w:t>Worked with top 20 regional bank client to select and implement Master Data Management solution</w:t>
      </w:r>
      <w:r w:rsidR="00240834" w:rsidRPr="002F6846">
        <w:rPr>
          <w:rFonts w:ascii="Garamond" w:hAnsi="Garamond"/>
          <w:sz w:val="20"/>
          <w:szCs w:val="22"/>
        </w:rPr>
        <w:t xml:space="preserve">. </w:t>
      </w:r>
    </w:p>
    <w:p w14:paraId="0615D174" w14:textId="77777777" w:rsidR="00811668" w:rsidRPr="002F6846" w:rsidRDefault="001354A6" w:rsidP="00811668">
      <w:pPr>
        <w:spacing w:line="223" w:lineRule="auto"/>
        <w:ind w:left="720"/>
        <w:rPr>
          <w:rFonts w:ascii="Garamond" w:hAnsi="Garamond"/>
          <w:sz w:val="6"/>
          <w:szCs w:val="8"/>
        </w:rPr>
      </w:pPr>
    </w:p>
    <w:p w14:paraId="0E10FD4D" w14:textId="597F9793" w:rsidR="00811668" w:rsidRPr="002F6846" w:rsidRDefault="00795ABD" w:rsidP="00FC36B3">
      <w:pPr>
        <w:numPr>
          <w:ilvl w:val="0"/>
          <w:numId w:val="5"/>
        </w:numPr>
        <w:tabs>
          <w:tab w:val="clear" w:pos="720"/>
          <w:tab w:val="num" w:pos="1440"/>
        </w:tabs>
        <w:spacing w:line="223" w:lineRule="auto"/>
        <w:ind w:left="1440"/>
        <w:rPr>
          <w:rFonts w:ascii="Garamond" w:hAnsi="Garamond"/>
          <w:sz w:val="20"/>
          <w:szCs w:val="22"/>
        </w:rPr>
      </w:pPr>
      <w:r w:rsidRPr="002F6846">
        <w:rPr>
          <w:rFonts w:ascii="Garamond" w:hAnsi="Garamond"/>
          <w:sz w:val="20"/>
          <w:szCs w:val="22"/>
        </w:rPr>
        <w:t xml:space="preserve">Conducted analysis of current Customer Data Warehouse deficiencies </w:t>
      </w:r>
      <w:r w:rsidR="00B91A43">
        <w:rPr>
          <w:rFonts w:ascii="Garamond" w:hAnsi="Garamond"/>
          <w:sz w:val="20"/>
          <w:szCs w:val="22"/>
        </w:rPr>
        <w:t>in order to remediate</w:t>
      </w:r>
      <w:r w:rsidRPr="002F6846">
        <w:rPr>
          <w:rFonts w:ascii="Garamond" w:hAnsi="Garamond"/>
          <w:sz w:val="20"/>
          <w:szCs w:val="22"/>
        </w:rPr>
        <w:t xml:space="preserve"> CCAR </w:t>
      </w:r>
      <w:r w:rsidR="00C81758">
        <w:rPr>
          <w:rFonts w:ascii="Garamond" w:hAnsi="Garamond"/>
          <w:sz w:val="20"/>
          <w:szCs w:val="22"/>
        </w:rPr>
        <w:t xml:space="preserve">deficiencies </w:t>
      </w:r>
      <w:r w:rsidR="007C5C63">
        <w:rPr>
          <w:rFonts w:ascii="Garamond" w:hAnsi="Garamond"/>
          <w:sz w:val="20"/>
          <w:szCs w:val="22"/>
        </w:rPr>
        <w:t>and other regulatory findings.</w:t>
      </w:r>
    </w:p>
    <w:p w14:paraId="3CD22241" w14:textId="77777777" w:rsidR="00811668" w:rsidRPr="002F6846" w:rsidRDefault="001354A6" w:rsidP="00811668">
      <w:pPr>
        <w:spacing w:line="223" w:lineRule="auto"/>
        <w:rPr>
          <w:rFonts w:ascii="Garamond" w:hAnsi="Garamond"/>
          <w:sz w:val="6"/>
          <w:szCs w:val="8"/>
        </w:rPr>
      </w:pPr>
    </w:p>
    <w:p w14:paraId="6478E2B1" w14:textId="1CDAE5FD" w:rsidR="00FC36B3" w:rsidRPr="002F6846" w:rsidRDefault="00472B52" w:rsidP="008C389C">
      <w:pPr>
        <w:numPr>
          <w:ilvl w:val="0"/>
          <w:numId w:val="5"/>
        </w:numPr>
        <w:tabs>
          <w:tab w:val="clear" w:pos="720"/>
          <w:tab w:val="num" w:pos="1440"/>
        </w:tabs>
        <w:spacing w:line="223" w:lineRule="auto"/>
        <w:ind w:left="1440"/>
        <w:rPr>
          <w:rFonts w:ascii="Garamond" w:hAnsi="Garamond"/>
          <w:sz w:val="20"/>
          <w:szCs w:val="22"/>
        </w:rPr>
      </w:pPr>
      <w:r>
        <w:rPr>
          <w:rFonts w:ascii="Garamond" w:hAnsi="Garamond"/>
          <w:sz w:val="20"/>
          <w:szCs w:val="22"/>
        </w:rPr>
        <w:t>Managed committee for</w:t>
      </w:r>
      <w:r w:rsidR="00FC36B3" w:rsidRPr="002F6846">
        <w:rPr>
          <w:rFonts w:ascii="Garamond" w:hAnsi="Garamond"/>
          <w:sz w:val="20"/>
          <w:szCs w:val="22"/>
        </w:rPr>
        <w:t xml:space="preserve"> review of several vendor solutions and execution proposals.</w:t>
      </w:r>
    </w:p>
    <w:p w14:paraId="0C9D7A4B" w14:textId="77777777" w:rsidR="008C389C" w:rsidRPr="002F6846" w:rsidRDefault="008C389C" w:rsidP="008C389C">
      <w:pPr>
        <w:spacing w:line="223" w:lineRule="auto"/>
        <w:rPr>
          <w:rFonts w:ascii="Garamond" w:hAnsi="Garamond"/>
          <w:sz w:val="6"/>
          <w:szCs w:val="8"/>
        </w:rPr>
      </w:pPr>
    </w:p>
    <w:p w14:paraId="1069487F" w14:textId="77777777" w:rsidR="00FC36B3" w:rsidRPr="002F6846" w:rsidRDefault="00FC36B3" w:rsidP="008C389C">
      <w:pPr>
        <w:numPr>
          <w:ilvl w:val="0"/>
          <w:numId w:val="5"/>
        </w:numPr>
        <w:tabs>
          <w:tab w:val="clear" w:pos="720"/>
          <w:tab w:val="num" w:pos="1440"/>
        </w:tabs>
        <w:spacing w:line="223" w:lineRule="auto"/>
        <w:ind w:left="1440"/>
        <w:rPr>
          <w:rFonts w:ascii="Garamond" w:hAnsi="Garamond"/>
          <w:sz w:val="20"/>
          <w:szCs w:val="22"/>
        </w:rPr>
      </w:pPr>
      <w:r w:rsidRPr="002F6846">
        <w:rPr>
          <w:rFonts w:ascii="Garamond" w:hAnsi="Garamond"/>
          <w:sz w:val="20"/>
          <w:szCs w:val="22"/>
        </w:rPr>
        <w:t>Managed Phase 0 (Infrastructure) and Phase 1 (Client Domain) of the Implementation.</w:t>
      </w:r>
    </w:p>
    <w:p w14:paraId="320EDAEC" w14:textId="77777777" w:rsidR="00811668" w:rsidRPr="002F6846" w:rsidRDefault="001354A6" w:rsidP="00811668">
      <w:pPr>
        <w:tabs>
          <w:tab w:val="left" w:pos="720"/>
        </w:tabs>
        <w:spacing w:line="216" w:lineRule="auto"/>
        <w:ind w:left="720"/>
        <w:rPr>
          <w:rFonts w:ascii="Garamond" w:hAnsi="Garamond"/>
          <w:b/>
          <w:sz w:val="8"/>
          <w:szCs w:val="8"/>
        </w:rPr>
      </w:pPr>
    </w:p>
    <w:p w14:paraId="09BD8C6B" w14:textId="2175EC02" w:rsidR="00513C4A" w:rsidRPr="002F6846" w:rsidRDefault="00513C4A" w:rsidP="00513C4A">
      <w:pPr>
        <w:spacing w:line="223" w:lineRule="auto"/>
        <w:ind w:left="720"/>
        <w:rPr>
          <w:rFonts w:ascii="Garamond" w:hAnsi="Garamond"/>
          <w:sz w:val="20"/>
          <w:szCs w:val="22"/>
        </w:rPr>
      </w:pPr>
      <w:r w:rsidRPr="002F6846">
        <w:rPr>
          <w:rFonts w:ascii="Garamond" w:hAnsi="Garamond"/>
          <w:b/>
          <w:sz w:val="20"/>
          <w:szCs w:val="22"/>
        </w:rPr>
        <w:t>Department of Justice (DOJ) and Office of Comptroller of Currency (OCC) Consent Order(s)</w:t>
      </w:r>
      <w:r w:rsidRPr="002F6846">
        <w:rPr>
          <w:rFonts w:ascii="Garamond" w:hAnsi="Garamond"/>
          <w:sz w:val="20"/>
          <w:szCs w:val="22"/>
        </w:rPr>
        <w:t xml:space="preserve">: Led team of </w:t>
      </w:r>
      <w:r w:rsidR="003303E1">
        <w:rPr>
          <w:rFonts w:ascii="Garamond" w:hAnsi="Garamond"/>
          <w:sz w:val="20"/>
          <w:szCs w:val="22"/>
        </w:rPr>
        <w:t>p</w:t>
      </w:r>
      <w:r w:rsidR="003303E1" w:rsidRPr="002F6846">
        <w:rPr>
          <w:rFonts w:ascii="Garamond" w:hAnsi="Garamond"/>
          <w:sz w:val="20"/>
          <w:szCs w:val="22"/>
        </w:rPr>
        <w:t xml:space="preserve">roject </w:t>
      </w:r>
      <w:r w:rsidR="003303E1">
        <w:rPr>
          <w:rFonts w:ascii="Garamond" w:hAnsi="Garamond"/>
          <w:sz w:val="20"/>
          <w:szCs w:val="22"/>
        </w:rPr>
        <w:t>m</w:t>
      </w:r>
      <w:r w:rsidR="003303E1" w:rsidRPr="002F6846">
        <w:rPr>
          <w:rFonts w:ascii="Garamond" w:hAnsi="Garamond"/>
          <w:sz w:val="20"/>
          <w:szCs w:val="22"/>
        </w:rPr>
        <w:t xml:space="preserve">anagers </w:t>
      </w:r>
      <w:r w:rsidR="003303E1">
        <w:rPr>
          <w:rFonts w:ascii="Garamond" w:hAnsi="Garamond"/>
          <w:sz w:val="20"/>
          <w:szCs w:val="22"/>
        </w:rPr>
        <w:t xml:space="preserve">and technical </w:t>
      </w:r>
      <w:r w:rsidRPr="002F6846">
        <w:rPr>
          <w:rFonts w:ascii="Garamond" w:hAnsi="Garamond"/>
          <w:sz w:val="20"/>
          <w:szCs w:val="22"/>
        </w:rPr>
        <w:t xml:space="preserve">resources to </w:t>
      </w:r>
      <w:r>
        <w:rPr>
          <w:rFonts w:ascii="Garamond" w:hAnsi="Garamond"/>
          <w:sz w:val="20"/>
          <w:szCs w:val="22"/>
        </w:rPr>
        <w:t>perform program wide reporting</w:t>
      </w:r>
      <w:r w:rsidRPr="002F6846">
        <w:rPr>
          <w:rFonts w:ascii="Garamond" w:hAnsi="Garamond"/>
          <w:sz w:val="20"/>
          <w:szCs w:val="22"/>
        </w:rPr>
        <w:t xml:space="preserve"> and </w:t>
      </w:r>
      <w:r>
        <w:rPr>
          <w:rFonts w:ascii="Garamond" w:hAnsi="Garamond"/>
          <w:sz w:val="20"/>
          <w:szCs w:val="22"/>
        </w:rPr>
        <w:t>analytics</w:t>
      </w:r>
      <w:r w:rsidRPr="002F6846">
        <w:rPr>
          <w:rFonts w:ascii="Garamond" w:hAnsi="Garamond"/>
          <w:sz w:val="20"/>
          <w:szCs w:val="22"/>
        </w:rPr>
        <w:t>.</w:t>
      </w:r>
      <w:r>
        <w:rPr>
          <w:rFonts w:ascii="Garamond" w:hAnsi="Garamond"/>
          <w:sz w:val="20"/>
          <w:szCs w:val="22"/>
        </w:rPr>
        <w:t xml:space="preserve"> Architected and implemented reporting and forensic analysis environment.</w:t>
      </w:r>
      <w:r w:rsidRPr="002F6846">
        <w:rPr>
          <w:rFonts w:ascii="Garamond" w:hAnsi="Garamond"/>
          <w:sz w:val="20"/>
          <w:szCs w:val="22"/>
        </w:rPr>
        <w:t xml:space="preserve"> Client used my team as primary partner in support of all initiatives </w:t>
      </w:r>
      <w:r>
        <w:rPr>
          <w:rFonts w:ascii="Garamond" w:hAnsi="Garamond"/>
          <w:sz w:val="20"/>
          <w:szCs w:val="22"/>
        </w:rPr>
        <w:t>from</w:t>
      </w:r>
      <w:r w:rsidRPr="002F6846">
        <w:rPr>
          <w:rFonts w:ascii="Garamond" w:hAnsi="Garamond"/>
          <w:sz w:val="20"/>
          <w:szCs w:val="22"/>
        </w:rPr>
        <w:t xml:space="preserve"> 2012</w:t>
      </w:r>
      <w:r>
        <w:rPr>
          <w:rFonts w:ascii="Garamond" w:hAnsi="Garamond"/>
          <w:sz w:val="20"/>
          <w:szCs w:val="22"/>
        </w:rPr>
        <w:t xml:space="preserve"> to 2017</w:t>
      </w:r>
      <w:r w:rsidRPr="002F6846">
        <w:rPr>
          <w:rFonts w:ascii="Garamond" w:hAnsi="Garamond"/>
          <w:sz w:val="20"/>
          <w:szCs w:val="22"/>
        </w:rPr>
        <w:t>.</w:t>
      </w:r>
    </w:p>
    <w:p w14:paraId="47C0A157" w14:textId="77777777" w:rsidR="00513C4A" w:rsidRPr="002F6846" w:rsidRDefault="00513C4A" w:rsidP="00513C4A">
      <w:pPr>
        <w:spacing w:line="223" w:lineRule="auto"/>
        <w:ind w:left="720"/>
        <w:rPr>
          <w:rFonts w:ascii="Garamond" w:hAnsi="Garamond"/>
          <w:sz w:val="20"/>
          <w:szCs w:val="22"/>
        </w:rPr>
      </w:pPr>
      <w:r w:rsidRPr="002F6846">
        <w:rPr>
          <w:rFonts w:ascii="Garamond" w:hAnsi="Garamond"/>
          <w:b/>
          <w:sz w:val="20"/>
          <w:szCs w:val="22"/>
        </w:rPr>
        <w:tab/>
      </w:r>
    </w:p>
    <w:tbl>
      <w:tblPr>
        <w:tblW w:w="10358" w:type="dxa"/>
        <w:tblInd w:w="85" w:type="dxa"/>
        <w:tblCellMar>
          <w:left w:w="58" w:type="dxa"/>
          <w:right w:w="115" w:type="dxa"/>
        </w:tblCellMar>
        <w:tblLook w:val="01E0" w:firstRow="1" w:lastRow="1" w:firstColumn="1" w:lastColumn="1" w:noHBand="0" w:noVBand="0"/>
      </w:tblPr>
      <w:tblGrid>
        <w:gridCol w:w="5432"/>
        <w:gridCol w:w="4926"/>
      </w:tblGrid>
      <w:tr w:rsidR="00513C4A" w:rsidRPr="002F6846" w14:paraId="3B7EB46A" w14:textId="77777777" w:rsidTr="00666AB6">
        <w:tc>
          <w:tcPr>
            <w:tcW w:w="5432" w:type="dxa"/>
          </w:tcPr>
          <w:p w14:paraId="43FA507C" w14:textId="77777777" w:rsidR="00513C4A" w:rsidRPr="002F6846" w:rsidRDefault="00513C4A" w:rsidP="00666AB6">
            <w:pPr>
              <w:numPr>
                <w:ilvl w:val="0"/>
                <w:numId w:val="5"/>
              </w:numPr>
              <w:tabs>
                <w:tab w:val="clear" w:pos="720"/>
                <w:tab w:val="left" w:pos="1292"/>
              </w:tabs>
              <w:spacing w:line="223" w:lineRule="auto"/>
              <w:ind w:left="1292"/>
              <w:rPr>
                <w:rFonts w:ascii="Garamond" w:hAnsi="Garamond"/>
                <w:sz w:val="20"/>
                <w:szCs w:val="22"/>
              </w:rPr>
            </w:pPr>
            <w:r>
              <w:rPr>
                <w:rFonts w:ascii="Garamond" w:hAnsi="Garamond"/>
                <w:sz w:val="20"/>
                <w:szCs w:val="22"/>
              </w:rPr>
              <w:t>Developed and implemented reporting and analytics workstreams</w:t>
            </w:r>
          </w:p>
          <w:p w14:paraId="74EE82A1" w14:textId="77777777" w:rsidR="00513C4A" w:rsidRPr="002F6846" w:rsidRDefault="00513C4A" w:rsidP="00666AB6">
            <w:pPr>
              <w:numPr>
                <w:ilvl w:val="0"/>
                <w:numId w:val="5"/>
              </w:numPr>
              <w:tabs>
                <w:tab w:val="clear" w:pos="720"/>
                <w:tab w:val="left" w:pos="1292"/>
              </w:tabs>
              <w:spacing w:line="223" w:lineRule="auto"/>
              <w:ind w:left="1292"/>
              <w:rPr>
                <w:rFonts w:ascii="Garamond" w:hAnsi="Garamond"/>
                <w:b/>
                <w:sz w:val="20"/>
                <w:szCs w:val="22"/>
              </w:rPr>
            </w:pPr>
            <w:r>
              <w:rPr>
                <w:rFonts w:ascii="Garamond" w:hAnsi="Garamond"/>
                <w:sz w:val="20"/>
                <w:szCs w:val="22"/>
              </w:rPr>
              <w:t>Engaged multiple</w:t>
            </w:r>
            <w:r w:rsidRPr="002F6846">
              <w:rPr>
                <w:rFonts w:ascii="Garamond" w:hAnsi="Garamond"/>
                <w:sz w:val="20"/>
                <w:szCs w:val="22"/>
              </w:rPr>
              <w:t xml:space="preserve"> lines of business to create base account population in current and retired application data stores </w:t>
            </w:r>
          </w:p>
          <w:p w14:paraId="7D1655AB" w14:textId="77777777" w:rsidR="00513C4A" w:rsidRPr="002F6846" w:rsidRDefault="00513C4A" w:rsidP="00666AB6">
            <w:pPr>
              <w:numPr>
                <w:ilvl w:val="0"/>
                <w:numId w:val="5"/>
              </w:numPr>
              <w:tabs>
                <w:tab w:val="clear" w:pos="720"/>
                <w:tab w:val="left" w:pos="1292"/>
              </w:tabs>
              <w:spacing w:line="223" w:lineRule="auto"/>
              <w:ind w:left="1292"/>
              <w:rPr>
                <w:rFonts w:ascii="Garamond" w:hAnsi="Garamond"/>
                <w:sz w:val="20"/>
                <w:szCs w:val="22"/>
              </w:rPr>
            </w:pPr>
            <w:r w:rsidRPr="002F6846">
              <w:rPr>
                <w:rFonts w:ascii="Garamond" w:hAnsi="Garamond"/>
                <w:sz w:val="20"/>
                <w:szCs w:val="22"/>
              </w:rPr>
              <w:t>Architect</w:t>
            </w:r>
            <w:r>
              <w:rPr>
                <w:rFonts w:ascii="Garamond" w:hAnsi="Garamond"/>
                <w:sz w:val="20"/>
                <w:szCs w:val="22"/>
              </w:rPr>
              <w:t>ed</w:t>
            </w:r>
            <w:r w:rsidRPr="002F6846">
              <w:rPr>
                <w:rFonts w:ascii="Garamond" w:hAnsi="Garamond"/>
                <w:sz w:val="20"/>
                <w:szCs w:val="22"/>
              </w:rPr>
              <w:t xml:space="preserve"> </w:t>
            </w:r>
            <w:r>
              <w:rPr>
                <w:rFonts w:ascii="Garamond" w:hAnsi="Garamond"/>
                <w:sz w:val="20"/>
                <w:szCs w:val="22"/>
              </w:rPr>
              <w:t>solution for settlement data warehouse and account assignment of benefit</w:t>
            </w:r>
          </w:p>
          <w:p w14:paraId="5CE172A3" w14:textId="77777777" w:rsidR="00513C4A" w:rsidRPr="002F6846" w:rsidRDefault="00513C4A" w:rsidP="00666AB6">
            <w:pPr>
              <w:spacing w:line="223" w:lineRule="auto"/>
              <w:ind w:left="1080"/>
              <w:rPr>
                <w:rFonts w:ascii="Garamond" w:hAnsi="Garamond"/>
                <w:b/>
                <w:sz w:val="20"/>
                <w:szCs w:val="22"/>
              </w:rPr>
            </w:pPr>
          </w:p>
        </w:tc>
        <w:tc>
          <w:tcPr>
            <w:tcW w:w="4926" w:type="dxa"/>
          </w:tcPr>
          <w:p w14:paraId="4FF7B83F" w14:textId="77777777" w:rsidR="00513C4A" w:rsidRPr="002F6846" w:rsidRDefault="00513C4A" w:rsidP="00666AB6">
            <w:pPr>
              <w:numPr>
                <w:ilvl w:val="0"/>
                <w:numId w:val="5"/>
              </w:numPr>
              <w:tabs>
                <w:tab w:val="clear" w:pos="720"/>
                <w:tab w:val="num" w:pos="990"/>
              </w:tabs>
              <w:spacing w:line="223" w:lineRule="auto"/>
              <w:ind w:left="990"/>
              <w:rPr>
                <w:rFonts w:ascii="Garamond" w:hAnsi="Garamond"/>
                <w:sz w:val="20"/>
                <w:szCs w:val="22"/>
              </w:rPr>
            </w:pPr>
            <w:r w:rsidRPr="002F6846">
              <w:rPr>
                <w:rFonts w:ascii="Garamond" w:hAnsi="Garamond"/>
                <w:sz w:val="20"/>
                <w:szCs w:val="22"/>
              </w:rPr>
              <w:t xml:space="preserve">Profiled and </w:t>
            </w:r>
            <w:r>
              <w:rPr>
                <w:rFonts w:ascii="Garamond" w:hAnsi="Garamond"/>
                <w:sz w:val="20"/>
                <w:szCs w:val="22"/>
              </w:rPr>
              <w:t>scrubbed</w:t>
            </w:r>
            <w:r w:rsidRPr="002F6846">
              <w:rPr>
                <w:rFonts w:ascii="Garamond" w:hAnsi="Garamond"/>
                <w:sz w:val="20"/>
                <w:szCs w:val="22"/>
              </w:rPr>
              <w:t xml:space="preserve"> data for </w:t>
            </w:r>
            <w:r>
              <w:rPr>
                <w:rFonts w:ascii="Garamond" w:hAnsi="Garamond"/>
                <w:sz w:val="20"/>
                <w:szCs w:val="22"/>
              </w:rPr>
              <w:t xml:space="preserve">loan/file </w:t>
            </w:r>
            <w:r w:rsidRPr="002F6846">
              <w:rPr>
                <w:rFonts w:ascii="Garamond" w:hAnsi="Garamond"/>
                <w:sz w:val="20"/>
                <w:szCs w:val="22"/>
              </w:rPr>
              <w:t>review</w:t>
            </w:r>
          </w:p>
          <w:p w14:paraId="6D642B57" w14:textId="77777777" w:rsidR="00513C4A" w:rsidRPr="002F6846" w:rsidRDefault="00513C4A" w:rsidP="00666AB6">
            <w:pPr>
              <w:numPr>
                <w:ilvl w:val="0"/>
                <w:numId w:val="5"/>
              </w:numPr>
              <w:tabs>
                <w:tab w:val="clear" w:pos="720"/>
                <w:tab w:val="num" w:pos="990"/>
              </w:tabs>
              <w:spacing w:line="223" w:lineRule="auto"/>
              <w:ind w:left="990"/>
              <w:rPr>
                <w:rFonts w:ascii="Garamond" w:hAnsi="Garamond"/>
                <w:sz w:val="20"/>
                <w:szCs w:val="22"/>
              </w:rPr>
            </w:pPr>
            <w:r w:rsidRPr="002F6846">
              <w:rPr>
                <w:rFonts w:ascii="Garamond" w:hAnsi="Garamond"/>
                <w:sz w:val="20"/>
                <w:szCs w:val="22"/>
              </w:rPr>
              <w:t xml:space="preserve">Facilitated internal QA &amp; QC and </w:t>
            </w:r>
            <w:r>
              <w:rPr>
                <w:rFonts w:ascii="Garamond" w:hAnsi="Garamond"/>
                <w:sz w:val="20"/>
                <w:szCs w:val="22"/>
              </w:rPr>
              <w:t>collaborated</w:t>
            </w:r>
            <w:r w:rsidRPr="002F6846">
              <w:rPr>
                <w:rFonts w:ascii="Garamond" w:hAnsi="Garamond"/>
                <w:sz w:val="20"/>
                <w:szCs w:val="22"/>
              </w:rPr>
              <w:t xml:space="preserve"> with internal Audit </w:t>
            </w:r>
            <w:r>
              <w:rPr>
                <w:rFonts w:ascii="Garamond" w:hAnsi="Garamond"/>
                <w:sz w:val="20"/>
                <w:szCs w:val="22"/>
              </w:rPr>
              <w:t>on</w:t>
            </w:r>
            <w:r w:rsidRPr="002F6846">
              <w:rPr>
                <w:rFonts w:ascii="Garamond" w:hAnsi="Garamond"/>
                <w:sz w:val="20"/>
                <w:szCs w:val="22"/>
              </w:rPr>
              <w:t xml:space="preserve"> review findings </w:t>
            </w:r>
            <w:r>
              <w:rPr>
                <w:rFonts w:ascii="Garamond" w:hAnsi="Garamond"/>
                <w:sz w:val="20"/>
                <w:szCs w:val="22"/>
              </w:rPr>
              <w:t xml:space="preserve">submission to </w:t>
            </w:r>
            <w:r w:rsidRPr="002F6846">
              <w:rPr>
                <w:rFonts w:ascii="Garamond" w:hAnsi="Garamond"/>
                <w:sz w:val="20"/>
                <w:szCs w:val="22"/>
              </w:rPr>
              <w:t xml:space="preserve">Legal </w:t>
            </w:r>
            <w:r>
              <w:rPr>
                <w:rFonts w:ascii="Garamond" w:hAnsi="Garamond"/>
                <w:sz w:val="20"/>
                <w:szCs w:val="22"/>
              </w:rPr>
              <w:t>(Internal</w:t>
            </w:r>
            <w:r w:rsidRPr="002F6846">
              <w:rPr>
                <w:rFonts w:ascii="Garamond" w:hAnsi="Garamond"/>
                <w:sz w:val="20"/>
                <w:szCs w:val="22"/>
              </w:rPr>
              <w:t xml:space="preserve"> and </w:t>
            </w:r>
            <w:r>
              <w:rPr>
                <w:rFonts w:ascii="Garamond" w:hAnsi="Garamond"/>
                <w:sz w:val="20"/>
                <w:szCs w:val="22"/>
              </w:rPr>
              <w:t>External) or Regulators</w:t>
            </w:r>
          </w:p>
          <w:p w14:paraId="36DF9C5F" w14:textId="77777777" w:rsidR="00513C4A" w:rsidRPr="002F6846" w:rsidRDefault="00513C4A" w:rsidP="00666AB6">
            <w:pPr>
              <w:numPr>
                <w:ilvl w:val="0"/>
                <w:numId w:val="5"/>
              </w:numPr>
              <w:tabs>
                <w:tab w:val="clear" w:pos="720"/>
                <w:tab w:val="num" w:pos="990"/>
              </w:tabs>
              <w:spacing w:line="223" w:lineRule="auto"/>
              <w:ind w:left="990"/>
              <w:rPr>
                <w:rFonts w:ascii="Garamond" w:hAnsi="Garamond"/>
                <w:sz w:val="20"/>
                <w:szCs w:val="22"/>
              </w:rPr>
            </w:pPr>
            <w:r w:rsidRPr="002F6846">
              <w:rPr>
                <w:rFonts w:ascii="Garamond" w:hAnsi="Garamond"/>
                <w:sz w:val="20"/>
                <w:szCs w:val="22"/>
              </w:rPr>
              <w:t>Partnered with Legal and Client executives in Consent Order release</w:t>
            </w:r>
          </w:p>
        </w:tc>
      </w:tr>
    </w:tbl>
    <w:p w14:paraId="55F21218" w14:textId="77777777" w:rsidR="00A57BAD" w:rsidRPr="00A57BAD" w:rsidRDefault="00A57BAD" w:rsidP="00A57BAD">
      <w:pPr>
        <w:spacing w:line="216" w:lineRule="auto"/>
        <w:rPr>
          <w:rFonts w:ascii="Garamond" w:hAnsi="Garamond"/>
          <w:sz w:val="20"/>
          <w:szCs w:val="22"/>
        </w:rPr>
      </w:pPr>
    </w:p>
    <w:p w14:paraId="42AD10F0" w14:textId="77777777" w:rsidR="00811668" w:rsidRPr="002F6846" w:rsidRDefault="00BB7F4F" w:rsidP="00811668">
      <w:pPr>
        <w:pBdr>
          <w:bottom w:val="threeDEngrave" w:sz="24" w:space="1" w:color="auto"/>
        </w:pBdr>
        <w:tabs>
          <w:tab w:val="left" w:pos="360"/>
          <w:tab w:val="right" w:pos="8640"/>
          <w:tab w:val="right" w:pos="10260"/>
        </w:tabs>
        <w:spacing w:line="216" w:lineRule="auto"/>
        <w:ind w:left="360"/>
        <w:rPr>
          <w:rFonts w:ascii="Garamond" w:hAnsi="Garamond"/>
          <w:sz w:val="20"/>
          <w:szCs w:val="22"/>
        </w:rPr>
      </w:pPr>
      <w:r w:rsidRPr="002F6846">
        <w:rPr>
          <w:rFonts w:ascii="Garamond" w:hAnsi="Garamond"/>
          <w:b/>
          <w:sz w:val="20"/>
          <w:szCs w:val="22"/>
        </w:rPr>
        <w:t xml:space="preserve">Exelon Power Team </w:t>
      </w:r>
      <w:r w:rsidRPr="002F6846">
        <w:rPr>
          <w:rFonts w:ascii="Garamond" w:hAnsi="Garamond"/>
          <w:sz w:val="20"/>
          <w:szCs w:val="22"/>
        </w:rPr>
        <w:t>–</w:t>
      </w:r>
      <w:r w:rsidR="00240834" w:rsidRPr="002F6846">
        <w:rPr>
          <w:rFonts w:ascii="Garamond" w:hAnsi="Garamond"/>
          <w:b/>
          <w:sz w:val="20"/>
          <w:szCs w:val="22"/>
        </w:rPr>
        <w:t xml:space="preserve"> </w:t>
      </w:r>
      <w:r w:rsidRPr="002F6846">
        <w:rPr>
          <w:rFonts w:ascii="Garamond" w:hAnsi="Garamond"/>
          <w:b/>
          <w:sz w:val="20"/>
          <w:szCs w:val="22"/>
        </w:rPr>
        <w:t>Kennett Square, PA</w:t>
      </w:r>
      <w:r w:rsidR="00240834" w:rsidRPr="002F6846">
        <w:rPr>
          <w:rFonts w:ascii="Garamond" w:hAnsi="Garamond"/>
          <w:sz w:val="20"/>
          <w:szCs w:val="22"/>
        </w:rPr>
        <w:tab/>
      </w:r>
      <w:r w:rsidR="00240834" w:rsidRPr="002F6846">
        <w:rPr>
          <w:rFonts w:ascii="Garamond" w:hAnsi="Garamond"/>
          <w:sz w:val="20"/>
          <w:szCs w:val="22"/>
        </w:rPr>
        <w:tab/>
        <w:t xml:space="preserve">           </w:t>
      </w:r>
      <w:r w:rsidRPr="002F6846">
        <w:rPr>
          <w:rFonts w:ascii="Garamond" w:hAnsi="Garamond"/>
          <w:sz w:val="20"/>
          <w:szCs w:val="22"/>
        </w:rPr>
        <w:t>2008</w:t>
      </w:r>
      <w:r w:rsidR="00240834" w:rsidRPr="002F6846">
        <w:rPr>
          <w:rFonts w:ascii="Garamond" w:hAnsi="Garamond"/>
          <w:sz w:val="20"/>
          <w:szCs w:val="22"/>
        </w:rPr>
        <w:t xml:space="preserve"> to </w:t>
      </w:r>
      <w:r w:rsidRPr="002F6846">
        <w:rPr>
          <w:rFonts w:ascii="Garamond" w:hAnsi="Garamond"/>
          <w:sz w:val="20"/>
          <w:szCs w:val="22"/>
        </w:rPr>
        <w:t>2011</w:t>
      </w:r>
    </w:p>
    <w:p w14:paraId="046FA873" w14:textId="77777777" w:rsidR="00811668" w:rsidRPr="002F6846" w:rsidRDefault="00BB7F4F" w:rsidP="00811668">
      <w:pPr>
        <w:tabs>
          <w:tab w:val="left" w:pos="360"/>
        </w:tabs>
        <w:spacing w:line="216" w:lineRule="auto"/>
        <w:ind w:left="360"/>
        <w:rPr>
          <w:rFonts w:ascii="Garamond" w:hAnsi="Garamond"/>
          <w:i/>
          <w:sz w:val="20"/>
          <w:szCs w:val="22"/>
        </w:rPr>
      </w:pPr>
      <w:r w:rsidRPr="002F6846">
        <w:rPr>
          <w:rFonts w:ascii="Garamond" w:hAnsi="Garamond"/>
          <w:i/>
          <w:sz w:val="20"/>
          <w:szCs w:val="22"/>
        </w:rPr>
        <w:t xml:space="preserve">Leading North American power marketer selling electricity to power servicers and the open market. </w:t>
      </w:r>
    </w:p>
    <w:p w14:paraId="4A9DEE69" w14:textId="77777777" w:rsidR="00811668" w:rsidRPr="002F6846" w:rsidRDefault="001354A6" w:rsidP="00811668">
      <w:pPr>
        <w:spacing w:line="216" w:lineRule="auto"/>
        <w:ind w:left="748"/>
        <w:jc w:val="both"/>
        <w:rPr>
          <w:rFonts w:ascii="Garamond" w:hAnsi="Garamond"/>
          <w:sz w:val="20"/>
          <w:szCs w:val="22"/>
        </w:rPr>
      </w:pPr>
    </w:p>
    <w:p w14:paraId="27D0198C" w14:textId="71565A8F" w:rsidR="00811668" w:rsidRPr="002F6846" w:rsidRDefault="00BB7F4F" w:rsidP="00811668">
      <w:pPr>
        <w:spacing w:line="216" w:lineRule="auto"/>
        <w:ind w:left="360"/>
        <w:jc w:val="both"/>
        <w:rPr>
          <w:rFonts w:ascii="Garamond" w:hAnsi="Garamond"/>
          <w:b/>
          <w:bCs/>
          <w:sz w:val="20"/>
          <w:szCs w:val="22"/>
        </w:rPr>
      </w:pPr>
      <w:r w:rsidRPr="002F6846">
        <w:rPr>
          <w:rFonts w:ascii="Garamond" w:hAnsi="Garamond"/>
          <w:b/>
          <w:bCs/>
          <w:sz w:val="20"/>
          <w:szCs w:val="22"/>
        </w:rPr>
        <w:t xml:space="preserve">Product Manager </w:t>
      </w:r>
      <w:r w:rsidR="009F21E6">
        <w:rPr>
          <w:rFonts w:ascii="Garamond" w:hAnsi="Garamond"/>
          <w:b/>
          <w:bCs/>
          <w:sz w:val="20"/>
          <w:szCs w:val="22"/>
        </w:rPr>
        <w:t>Reporting and Analytics</w:t>
      </w:r>
      <w:r w:rsidRPr="002F6846">
        <w:rPr>
          <w:rFonts w:ascii="Garamond" w:hAnsi="Garamond"/>
          <w:b/>
          <w:bCs/>
          <w:sz w:val="20"/>
          <w:szCs w:val="22"/>
        </w:rPr>
        <w:t xml:space="preserve"> / Financial Transmission Rights </w:t>
      </w:r>
      <w:r w:rsidR="00E8796F" w:rsidRPr="002F6846">
        <w:rPr>
          <w:rFonts w:ascii="Garamond" w:hAnsi="Garamond"/>
          <w:b/>
          <w:bCs/>
          <w:sz w:val="20"/>
          <w:szCs w:val="22"/>
        </w:rPr>
        <w:t xml:space="preserve">(FTR) </w:t>
      </w:r>
      <w:r w:rsidRPr="002F6846">
        <w:rPr>
          <w:rFonts w:ascii="Garamond" w:hAnsi="Garamond"/>
          <w:b/>
          <w:bCs/>
          <w:sz w:val="20"/>
          <w:szCs w:val="22"/>
        </w:rPr>
        <w:t>Analyst</w:t>
      </w:r>
    </w:p>
    <w:p w14:paraId="7570DCCF" w14:textId="3A1ADAE4" w:rsidR="00811668" w:rsidRPr="002F6846" w:rsidRDefault="00005B67" w:rsidP="00811668">
      <w:pPr>
        <w:spacing w:line="216" w:lineRule="auto"/>
        <w:ind w:left="360"/>
        <w:rPr>
          <w:rFonts w:ascii="Garamond" w:hAnsi="Garamond"/>
          <w:b/>
          <w:sz w:val="20"/>
          <w:szCs w:val="22"/>
        </w:rPr>
      </w:pPr>
      <w:r w:rsidRPr="002F6846">
        <w:rPr>
          <w:rFonts w:ascii="Garamond" w:hAnsi="Garamond"/>
          <w:b/>
          <w:sz w:val="20"/>
          <w:szCs w:val="22"/>
        </w:rPr>
        <w:t>Owned continuity and development of critical reporting tool</w:t>
      </w:r>
      <w:r w:rsidR="00240834" w:rsidRPr="002F6846">
        <w:rPr>
          <w:rFonts w:ascii="Garamond" w:hAnsi="Garamond"/>
          <w:b/>
          <w:sz w:val="20"/>
          <w:szCs w:val="22"/>
        </w:rPr>
        <w:t xml:space="preserve">. </w:t>
      </w:r>
      <w:r w:rsidRPr="002F6846">
        <w:rPr>
          <w:rFonts w:ascii="Garamond" w:hAnsi="Garamond"/>
          <w:sz w:val="20"/>
          <w:szCs w:val="22"/>
        </w:rPr>
        <w:t xml:space="preserve">Responsible for working with Energy Trade floor managers and back office operations for </w:t>
      </w:r>
      <w:r w:rsidR="009F21E6">
        <w:rPr>
          <w:rFonts w:ascii="Garamond" w:hAnsi="Garamond"/>
          <w:sz w:val="20"/>
          <w:szCs w:val="22"/>
        </w:rPr>
        <w:t>Visual Presentation Tool (</w:t>
      </w:r>
      <w:r w:rsidRPr="002F6846">
        <w:rPr>
          <w:rFonts w:ascii="Garamond" w:hAnsi="Garamond"/>
          <w:sz w:val="20"/>
          <w:szCs w:val="22"/>
        </w:rPr>
        <w:t>VPT</w:t>
      </w:r>
      <w:r w:rsidR="009F21E6">
        <w:rPr>
          <w:rFonts w:ascii="Garamond" w:hAnsi="Garamond"/>
          <w:sz w:val="20"/>
          <w:szCs w:val="22"/>
        </w:rPr>
        <w:t>)</w:t>
      </w:r>
      <w:r w:rsidRPr="002F6846">
        <w:rPr>
          <w:rFonts w:ascii="Garamond" w:hAnsi="Garamond"/>
          <w:sz w:val="20"/>
          <w:szCs w:val="22"/>
        </w:rPr>
        <w:t xml:space="preserve"> application which broadly sourced time series data and enabled traders to make sound trading decisions. Managed and prioritized enhancement requests with oversight of IT resources that developed on a continuous release schedule. </w:t>
      </w:r>
      <w:r w:rsidR="00E8796F" w:rsidRPr="002F6846">
        <w:rPr>
          <w:rFonts w:ascii="Garamond" w:hAnsi="Garamond"/>
          <w:sz w:val="20"/>
          <w:szCs w:val="22"/>
        </w:rPr>
        <w:t>Responsible for application compliance to internal disaster recovery and Information Security standards and procedures.</w:t>
      </w:r>
      <w:r w:rsidRPr="002F6846">
        <w:rPr>
          <w:rFonts w:ascii="Garamond" w:hAnsi="Garamond"/>
          <w:sz w:val="20"/>
          <w:szCs w:val="22"/>
        </w:rPr>
        <w:t xml:space="preserve"> </w:t>
      </w:r>
      <w:r w:rsidR="00240834" w:rsidRPr="002F6846">
        <w:rPr>
          <w:rFonts w:ascii="Garamond" w:hAnsi="Garamond"/>
          <w:sz w:val="20"/>
          <w:szCs w:val="22"/>
        </w:rPr>
        <w:t xml:space="preserve"> </w:t>
      </w:r>
      <w:r w:rsidR="00E8796F" w:rsidRPr="002F6846">
        <w:rPr>
          <w:rFonts w:ascii="Garamond" w:hAnsi="Garamond"/>
          <w:sz w:val="20"/>
          <w:szCs w:val="22"/>
        </w:rPr>
        <w:t xml:space="preserve">Modeled data for FTR auctions when FTR team lost critical </w:t>
      </w:r>
      <w:r w:rsidR="009F21E6">
        <w:rPr>
          <w:rFonts w:ascii="Garamond" w:hAnsi="Garamond"/>
          <w:sz w:val="20"/>
          <w:szCs w:val="22"/>
        </w:rPr>
        <w:t>FTE</w:t>
      </w:r>
      <w:r w:rsidR="00E8796F" w:rsidRPr="002F6846">
        <w:rPr>
          <w:rFonts w:ascii="Garamond" w:hAnsi="Garamond"/>
          <w:sz w:val="20"/>
          <w:szCs w:val="22"/>
        </w:rPr>
        <w:t xml:space="preserve"> responsible for analysis.</w:t>
      </w:r>
    </w:p>
    <w:p w14:paraId="05D3DFF2" w14:textId="47039352" w:rsidR="00A57BAD" w:rsidRDefault="00A57BAD">
      <w:pPr>
        <w:rPr>
          <w:rFonts w:ascii="Tahoma" w:hAnsi="Tahoma" w:cs="Tahoma"/>
          <w:sz w:val="20"/>
          <w:szCs w:val="22"/>
        </w:rPr>
      </w:pPr>
    </w:p>
    <w:p w14:paraId="2C430C60" w14:textId="77777777" w:rsidR="00E8796F" w:rsidRPr="002F6846" w:rsidRDefault="00E8796F" w:rsidP="00E8796F">
      <w:pPr>
        <w:pBdr>
          <w:bottom w:val="threeDEngrave" w:sz="24" w:space="1" w:color="auto"/>
        </w:pBdr>
        <w:tabs>
          <w:tab w:val="left" w:pos="360"/>
          <w:tab w:val="right" w:pos="8640"/>
          <w:tab w:val="right" w:pos="10260"/>
        </w:tabs>
        <w:spacing w:line="216" w:lineRule="auto"/>
        <w:ind w:left="360"/>
        <w:rPr>
          <w:rFonts w:ascii="Garamond" w:hAnsi="Garamond"/>
          <w:sz w:val="20"/>
          <w:szCs w:val="22"/>
        </w:rPr>
      </w:pPr>
      <w:r w:rsidRPr="002F6846">
        <w:rPr>
          <w:rFonts w:ascii="Garamond" w:hAnsi="Garamond"/>
          <w:b/>
          <w:sz w:val="20"/>
          <w:szCs w:val="22"/>
        </w:rPr>
        <w:t xml:space="preserve">Citi Global Transaction Services </w:t>
      </w:r>
      <w:r w:rsidRPr="002F6846">
        <w:rPr>
          <w:rFonts w:ascii="Garamond" w:hAnsi="Garamond"/>
          <w:sz w:val="20"/>
          <w:szCs w:val="22"/>
        </w:rPr>
        <w:t>–</w:t>
      </w:r>
      <w:r w:rsidRPr="002F6846">
        <w:rPr>
          <w:rFonts w:ascii="Garamond" w:hAnsi="Garamond"/>
          <w:b/>
          <w:sz w:val="20"/>
          <w:szCs w:val="22"/>
        </w:rPr>
        <w:t xml:space="preserve"> Wilmington, DE</w:t>
      </w:r>
      <w:r w:rsidRPr="002F6846">
        <w:rPr>
          <w:rFonts w:ascii="Garamond" w:hAnsi="Garamond"/>
          <w:sz w:val="20"/>
          <w:szCs w:val="22"/>
        </w:rPr>
        <w:tab/>
      </w:r>
      <w:r w:rsidRPr="002F6846">
        <w:rPr>
          <w:rFonts w:ascii="Garamond" w:hAnsi="Garamond"/>
          <w:sz w:val="20"/>
          <w:szCs w:val="22"/>
        </w:rPr>
        <w:tab/>
        <w:t xml:space="preserve">           </w:t>
      </w:r>
      <w:r w:rsidR="0069728F">
        <w:rPr>
          <w:rFonts w:ascii="Garamond" w:hAnsi="Garamond"/>
          <w:sz w:val="20"/>
          <w:szCs w:val="22"/>
        </w:rPr>
        <w:t xml:space="preserve">  </w:t>
      </w:r>
      <w:r w:rsidRPr="002F6846">
        <w:rPr>
          <w:rFonts w:ascii="Garamond" w:hAnsi="Garamond"/>
          <w:sz w:val="20"/>
          <w:szCs w:val="22"/>
        </w:rPr>
        <w:t>2007 to 2008</w:t>
      </w:r>
    </w:p>
    <w:p w14:paraId="233E80F7" w14:textId="77777777" w:rsidR="00E8796F" w:rsidRPr="002F6846" w:rsidRDefault="00E8796F" w:rsidP="00E8796F">
      <w:pPr>
        <w:spacing w:line="216" w:lineRule="auto"/>
        <w:ind w:left="748"/>
        <w:jc w:val="both"/>
        <w:rPr>
          <w:rFonts w:ascii="Garamond" w:hAnsi="Garamond"/>
          <w:sz w:val="20"/>
          <w:szCs w:val="22"/>
        </w:rPr>
      </w:pPr>
    </w:p>
    <w:p w14:paraId="2FE63F26" w14:textId="77777777" w:rsidR="00E8796F" w:rsidRPr="002F6846" w:rsidRDefault="00E8796F" w:rsidP="00E8796F">
      <w:pPr>
        <w:spacing w:line="216" w:lineRule="auto"/>
        <w:ind w:left="360"/>
        <w:jc w:val="both"/>
        <w:rPr>
          <w:rFonts w:ascii="Garamond" w:hAnsi="Garamond"/>
          <w:b/>
          <w:bCs/>
          <w:sz w:val="20"/>
          <w:szCs w:val="22"/>
        </w:rPr>
      </w:pPr>
      <w:r w:rsidRPr="002F6846">
        <w:rPr>
          <w:rFonts w:ascii="Garamond" w:hAnsi="Garamond"/>
          <w:b/>
          <w:bCs/>
          <w:sz w:val="20"/>
          <w:szCs w:val="22"/>
        </w:rPr>
        <w:t xml:space="preserve">IT Manager </w:t>
      </w:r>
    </w:p>
    <w:p w14:paraId="2F117038" w14:textId="77777777" w:rsidR="00E8796F" w:rsidRPr="002F6846" w:rsidRDefault="00E8796F" w:rsidP="00E8796F">
      <w:pPr>
        <w:spacing w:line="216" w:lineRule="auto"/>
        <w:ind w:left="360"/>
        <w:rPr>
          <w:rFonts w:ascii="Garamond" w:hAnsi="Garamond"/>
          <w:b/>
          <w:sz w:val="20"/>
          <w:szCs w:val="22"/>
        </w:rPr>
      </w:pPr>
      <w:r w:rsidRPr="002F6846">
        <w:rPr>
          <w:rFonts w:ascii="Garamond" w:hAnsi="Garamond"/>
          <w:b/>
          <w:sz w:val="20"/>
          <w:szCs w:val="22"/>
        </w:rPr>
        <w:t xml:space="preserve">Directed on-shore and off-shore technology support teams. </w:t>
      </w:r>
      <w:r w:rsidRPr="002F6846">
        <w:rPr>
          <w:rFonts w:ascii="Garamond" w:hAnsi="Garamond"/>
          <w:sz w:val="20"/>
          <w:szCs w:val="22"/>
        </w:rPr>
        <w:t>Owned operational support of Lockbox Technology working with Operations Management on production support of all levels of severity. Coordinated release content and schedule</w:t>
      </w:r>
      <w:r w:rsidR="00B6258B" w:rsidRPr="002F6846">
        <w:rPr>
          <w:rFonts w:ascii="Garamond" w:hAnsi="Garamond"/>
          <w:sz w:val="20"/>
          <w:szCs w:val="22"/>
        </w:rPr>
        <w:t xml:space="preserve"> with technology resources. Release schedule included 20-30 distinct box and patch fixes per month. Developed extensive operational reporting for early detection of issues and worked with DBA’s to analyze trace logs and optimize existing queries for application support.</w:t>
      </w:r>
    </w:p>
    <w:p w14:paraId="4B0ADEE6" w14:textId="77777777" w:rsidR="00811668" w:rsidRPr="002F6846" w:rsidRDefault="001354A6" w:rsidP="00811668">
      <w:pPr>
        <w:spacing w:line="216" w:lineRule="auto"/>
        <w:rPr>
          <w:rFonts w:ascii="Tahoma" w:hAnsi="Tahoma" w:cs="Tahoma"/>
          <w:sz w:val="20"/>
          <w:szCs w:val="22"/>
        </w:rPr>
      </w:pPr>
    </w:p>
    <w:p w14:paraId="7B15ED20" w14:textId="77777777" w:rsidR="00B6258B" w:rsidRPr="002F6846" w:rsidRDefault="00B6258B" w:rsidP="00B6258B">
      <w:pPr>
        <w:pBdr>
          <w:bottom w:val="threeDEngrave" w:sz="24" w:space="1" w:color="auto"/>
        </w:pBdr>
        <w:tabs>
          <w:tab w:val="left" w:pos="360"/>
          <w:tab w:val="right" w:pos="8640"/>
          <w:tab w:val="right" w:pos="10260"/>
        </w:tabs>
        <w:spacing w:line="216" w:lineRule="auto"/>
        <w:ind w:left="360"/>
        <w:rPr>
          <w:rFonts w:ascii="Garamond" w:hAnsi="Garamond"/>
          <w:sz w:val="20"/>
          <w:szCs w:val="22"/>
        </w:rPr>
      </w:pPr>
      <w:r w:rsidRPr="002F6846">
        <w:rPr>
          <w:rFonts w:ascii="Garamond" w:hAnsi="Garamond"/>
          <w:b/>
          <w:sz w:val="20"/>
          <w:szCs w:val="22"/>
        </w:rPr>
        <w:t xml:space="preserve">JPMC Card Services </w:t>
      </w:r>
      <w:r w:rsidRPr="002F6846">
        <w:rPr>
          <w:rFonts w:ascii="Garamond" w:hAnsi="Garamond"/>
          <w:sz w:val="20"/>
          <w:szCs w:val="22"/>
        </w:rPr>
        <w:t>–</w:t>
      </w:r>
      <w:r w:rsidRPr="002F6846">
        <w:rPr>
          <w:rFonts w:ascii="Garamond" w:hAnsi="Garamond"/>
          <w:b/>
          <w:sz w:val="20"/>
          <w:szCs w:val="22"/>
        </w:rPr>
        <w:t xml:space="preserve"> Wilmington, DE</w:t>
      </w:r>
      <w:r w:rsidRPr="002F6846">
        <w:rPr>
          <w:rFonts w:ascii="Garamond" w:hAnsi="Garamond"/>
          <w:sz w:val="20"/>
          <w:szCs w:val="22"/>
        </w:rPr>
        <w:tab/>
      </w:r>
      <w:r w:rsidRPr="002F6846">
        <w:rPr>
          <w:rFonts w:ascii="Garamond" w:hAnsi="Garamond"/>
          <w:sz w:val="20"/>
          <w:szCs w:val="22"/>
        </w:rPr>
        <w:tab/>
        <w:t xml:space="preserve">      </w:t>
      </w:r>
      <w:r w:rsidR="0069728F">
        <w:rPr>
          <w:rFonts w:ascii="Garamond" w:hAnsi="Garamond"/>
          <w:sz w:val="20"/>
          <w:szCs w:val="22"/>
        </w:rPr>
        <w:t xml:space="preserve">  </w:t>
      </w:r>
      <w:r w:rsidRPr="002F6846">
        <w:rPr>
          <w:rFonts w:ascii="Garamond" w:hAnsi="Garamond"/>
          <w:sz w:val="20"/>
          <w:szCs w:val="22"/>
        </w:rPr>
        <w:t xml:space="preserve">     2006 to 2007</w:t>
      </w:r>
    </w:p>
    <w:p w14:paraId="1336E115" w14:textId="77777777" w:rsidR="00B6258B" w:rsidRPr="002F6846" w:rsidRDefault="00B6258B" w:rsidP="00B6258B">
      <w:pPr>
        <w:spacing w:line="216" w:lineRule="auto"/>
        <w:ind w:left="748"/>
        <w:jc w:val="both"/>
        <w:rPr>
          <w:rFonts w:ascii="Garamond" w:hAnsi="Garamond"/>
          <w:sz w:val="20"/>
          <w:szCs w:val="22"/>
        </w:rPr>
      </w:pPr>
    </w:p>
    <w:p w14:paraId="3B65B13B" w14:textId="1C5B1205" w:rsidR="00B6258B" w:rsidRPr="002F6846" w:rsidRDefault="0038304E" w:rsidP="00B6258B">
      <w:pPr>
        <w:spacing w:line="216" w:lineRule="auto"/>
        <w:ind w:left="360"/>
        <w:jc w:val="both"/>
        <w:rPr>
          <w:rFonts w:ascii="Garamond" w:hAnsi="Garamond"/>
          <w:b/>
          <w:bCs/>
          <w:sz w:val="20"/>
          <w:szCs w:val="22"/>
        </w:rPr>
      </w:pPr>
      <w:r>
        <w:rPr>
          <w:rFonts w:ascii="Garamond" w:hAnsi="Garamond"/>
          <w:b/>
          <w:bCs/>
          <w:sz w:val="20"/>
          <w:szCs w:val="22"/>
        </w:rPr>
        <w:t xml:space="preserve">Senior </w:t>
      </w:r>
      <w:r w:rsidR="00B6258B" w:rsidRPr="002F6846">
        <w:rPr>
          <w:rFonts w:ascii="Garamond" w:hAnsi="Garamond"/>
          <w:b/>
          <w:bCs/>
          <w:sz w:val="20"/>
          <w:szCs w:val="22"/>
        </w:rPr>
        <w:t>Systems Analyst (Contractor)</w:t>
      </w:r>
    </w:p>
    <w:p w14:paraId="474CECAA" w14:textId="29443031" w:rsidR="00B6258B" w:rsidRPr="002F6846" w:rsidRDefault="00C81758" w:rsidP="00B6258B">
      <w:pPr>
        <w:spacing w:line="216" w:lineRule="auto"/>
        <w:ind w:left="360"/>
        <w:rPr>
          <w:rFonts w:ascii="Garamond" w:hAnsi="Garamond"/>
          <w:b/>
          <w:sz w:val="20"/>
          <w:szCs w:val="22"/>
        </w:rPr>
      </w:pPr>
      <w:r>
        <w:rPr>
          <w:rFonts w:ascii="Garamond" w:hAnsi="Garamond"/>
          <w:b/>
          <w:sz w:val="20"/>
          <w:szCs w:val="22"/>
        </w:rPr>
        <w:t>Led initiatives</w:t>
      </w:r>
      <w:r w:rsidR="00B6258B" w:rsidRPr="002F6846">
        <w:rPr>
          <w:rFonts w:ascii="Garamond" w:hAnsi="Garamond"/>
          <w:b/>
          <w:sz w:val="20"/>
          <w:szCs w:val="22"/>
        </w:rPr>
        <w:t xml:space="preserve"> in “In-Sourcing” project for JPMC conversion from TSYS external card processing to internal processing on TSYS code base. </w:t>
      </w:r>
      <w:r w:rsidR="00B6258B" w:rsidRPr="002F6846">
        <w:rPr>
          <w:rFonts w:ascii="Garamond" w:hAnsi="Garamond"/>
          <w:sz w:val="20"/>
          <w:szCs w:val="22"/>
        </w:rPr>
        <w:t xml:space="preserve">Owned </w:t>
      </w:r>
      <w:r w:rsidR="00E0571C" w:rsidRPr="002F6846">
        <w:rPr>
          <w:rFonts w:ascii="Garamond" w:hAnsi="Garamond"/>
          <w:sz w:val="20"/>
          <w:szCs w:val="22"/>
        </w:rPr>
        <w:t>several</w:t>
      </w:r>
      <w:r w:rsidR="00B6258B" w:rsidRPr="002F6846">
        <w:rPr>
          <w:rFonts w:ascii="Garamond" w:hAnsi="Garamond"/>
          <w:sz w:val="20"/>
          <w:szCs w:val="22"/>
        </w:rPr>
        <w:t xml:space="preserve"> work streams </w:t>
      </w:r>
      <w:r w:rsidR="00E0571C" w:rsidRPr="002F6846">
        <w:rPr>
          <w:rFonts w:ascii="Garamond" w:hAnsi="Garamond"/>
          <w:sz w:val="20"/>
          <w:szCs w:val="22"/>
        </w:rPr>
        <w:t xml:space="preserve">including: Feature Manager </w:t>
      </w:r>
      <w:r w:rsidR="002F6846">
        <w:rPr>
          <w:rFonts w:ascii="Garamond" w:hAnsi="Garamond"/>
          <w:sz w:val="20"/>
          <w:szCs w:val="22"/>
        </w:rPr>
        <w:t>a</w:t>
      </w:r>
      <w:r w:rsidR="002F6846" w:rsidRPr="002F6846">
        <w:rPr>
          <w:rFonts w:ascii="Garamond" w:hAnsi="Garamond"/>
          <w:sz w:val="20"/>
          <w:szCs w:val="22"/>
        </w:rPr>
        <w:t>pplication</w:t>
      </w:r>
      <w:r w:rsidR="00E0571C" w:rsidRPr="002F6846">
        <w:rPr>
          <w:rFonts w:ascii="Garamond" w:hAnsi="Garamond"/>
          <w:sz w:val="20"/>
          <w:szCs w:val="22"/>
        </w:rPr>
        <w:t>, Myriad bulk options tool replacement, Options Management System replacement. Also served as SME Options Management Process, creating pro-forma Options Management operational procedure guide and module level guides for Statements, Miscellaneous Processing and Totals Management System (TMS). Created several database tools including: Day 0 validation database tool for Options team validation activities and EURC reporting database for metrics and research in the Options process.</w:t>
      </w:r>
    </w:p>
    <w:p w14:paraId="6D20137E" w14:textId="77777777" w:rsidR="00811668" w:rsidRPr="002F6846" w:rsidRDefault="001354A6" w:rsidP="00811668">
      <w:pPr>
        <w:spacing w:line="216" w:lineRule="auto"/>
        <w:rPr>
          <w:rFonts w:ascii="Tahoma" w:hAnsi="Tahoma" w:cs="Tahoma"/>
          <w:sz w:val="20"/>
          <w:szCs w:val="22"/>
        </w:rPr>
      </w:pPr>
    </w:p>
    <w:p w14:paraId="0298AB88" w14:textId="77777777" w:rsidR="00811668" w:rsidRPr="002F6846" w:rsidRDefault="001354A6" w:rsidP="00811668">
      <w:pPr>
        <w:pBdr>
          <w:bottom w:val="threeDEngrave" w:sz="24" w:space="1" w:color="auto"/>
        </w:pBdr>
        <w:tabs>
          <w:tab w:val="left" w:pos="360"/>
          <w:tab w:val="right" w:pos="8640"/>
          <w:tab w:val="right" w:pos="10260"/>
        </w:tabs>
        <w:spacing w:line="216" w:lineRule="auto"/>
        <w:ind w:left="360"/>
        <w:rPr>
          <w:rFonts w:ascii="Garamond" w:hAnsi="Garamond"/>
          <w:b/>
          <w:sz w:val="20"/>
          <w:szCs w:val="22"/>
        </w:rPr>
      </w:pPr>
    </w:p>
    <w:p w14:paraId="35F94378" w14:textId="77777777" w:rsidR="00811668" w:rsidRPr="002F6846" w:rsidRDefault="00240834" w:rsidP="00811668">
      <w:pPr>
        <w:pBdr>
          <w:bottom w:val="threeDEngrave" w:sz="24" w:space="1" w:color="auto"/>
        </w:pBdr>
        <w:tabs>
          <w:tab w:val="left" w:pos="360"/>
          <w:tab w:val="right" w:pos="8640"/>
          <w:tab w:val="right" w:pos="10260"/>
        </w:tabs>
        <w:spacing w:line="216" w:lineRule="auto"/>
        <w:ind w:left="360"/>
        <w:rPr>
          <w:rFonts w:ascii="Garamond" w:hAnsi="Garamond"/>
          <w:sz w:val="20"/>
          <w:szCs w:val="22"/>
        </w:rPr>
      </w:pPr>
      <w:r w:rsidRPr="002F6846">
        <w:rPr>
          <w:rFonts w:ascii="Garamond" w:hAnsi="Garamond"/>
          <w:b/>
          <w:sz w:val="20"/>
          <w:szCs w:val="22"/>
        </w:rPr>
        <w:t>Early Career</w:t>
      </w:r>
      <w:r w:rsidR="0069728F">
        <w:rPr>
          <w:rFonts w:ascii="Garamond" w:hAnsi="Garamond"/>
          <w:b/>
          <w:sz w:val="20"/>
          <w:szCs w:val="22"/>
        </w:rPr>
        <w:tab/>
      </w:r>
      <w:r w:rsidR="0069728F">
        <w:rPr>
          <w:rFonts w:ascii="Garamond" w:hAnsi="Garamond"/>
          <w:b/>
          <w:sz w:val="20"/>
          <w:szCs w:val="22"/>
        </w:rPr>
        <w:tab/>
      </w:r>
      <w:r w:rsidR="0069728F" w:rsidRPr="0069728F">
        <w:rPr>
          <w:rFonts w:ascii="Garamond" w:hAnsi="Garamond"/>
          <w:sz w:val="20"/>
          <w:szCs w:val="22"/>
        </w:rPr>
        <w:t>1997 - 2006</w:t>
      </w:r>
    </w:p>
    <w:p w14:paraId="369E1BE0" w14:textId="77777777" w:rsidR="00811668" w:rsidRPr="002F6846" w:rsidRDefault="001354A6" w:rsidP="00811668">
      <w:pPr>
        <w:spacing w:line="216" w:lineRule="auto"/>
        <w:ind w:left="360"/>
        <w:rPr>
          <w:rFonts w:ascii="Garamond" w:hAnsi="Garamond"/>
          <w:b/>
          <w:sz w:val="20"/>
          <w:szCs w:val="22"/>
        </w:rPr>
      </w:pPr>
    </w:p>
    <w:p w14:paraId="6AA04394" w14:textId="27595022" w:rsidR="00811668" w:rsidRPr="002F6846" w:rsidRDefault="00240834" w:rsidP="00811668">
      <w:pPr>
        <w:spacing w:line="216" w:lineRule="auto"/>
        <w:ind w:left="360"/>
        <w:rPr>
          <w:rFonts w:ascii="Garamond" w:hAnsi="Garamond"/>
          <w:spacing w:val="-2"/>
          <w:sz w:val="20"/>
          <w:szCs w:val="22"/>
        </w:rPr>
      </w:pPr>
      <w:r w:rsidRPr="002F6846">
        <w:rPr>
          <w:rFonts w:ascii="Garamond" w:hAnsi="Garamond"/>
          <w:spacing w:val="-2"/>
          <w:sz w:val="20"/>
          <w:szCs w:val="22"/>
        </w:rPr>
        <w:t xml:space="preserve">Held progressively challenging positions in Operations, Management, and </w:t>
      </w:r>
      <w:r w:rsidR="00E0571C" w:rsidRPr="002F6846">
        <w:rPr>
          <w:rFonts w:ascii="Garamond" w:hAnsi="Garamond"/>
          <w:spacing w:val="-2"/>
          <w:sz w:val="20"/>
          <w:szCs w:val="22"/>
        </w:rPr>
        <w:t>Strategies and Reporting</w:t>
      </w:r>
      <w:r w:rsidRPr="002F6846">
        <w:rPr>
          <w:rFonts w:ascii="Garamond" w:hAnsi="Garamond"/>
          <w:spacing w:val="-2"/>
          <w:sz w:val="20"/>
          <w:szCs w:val="22"/>
        </w:rPr>
        <w:t>, for</w:t>
      </w:r>
      <w:r w:rsidRPr="002F6846">
        <w:rPr>
          <w:rFonts w:ascii="Garamond" w:hAnsi="Garamond"/>
          <w:b/>
          <w:spacing w:val="-2"/>
          <w:sz w:val="20"/>
          <w:szCs w:val="22"/>
        </w:rPr>
        <w:t xml:space="preserve"> </w:t>
      </w:r>
      <w:r w:rsidR="00E0571C" w:rsidRPr="002F6846">
        <w:rPr>
          <w:rFonts w:ascii="Garamond" w:hAnsi="Garamond"/>
          <w:b/>
          <w:spacing w:val="-2"/>
          <w:sz w:val="20"/>
          <w:szCs w:val="22"/>
        </w:rPr>
        <w:t>MBNA</w:t>
      </w:r>
      <w:r w:rsidRPr="002F6846">
        <w:rPr>
          <w:rFonts w:ascii="Garamond" w:hAnsi="Garamond"/>
          <w:b/>
          <w:spacing w:val="-2"/>
          <w:sz w:val="20"/>
          <w:szCs w:val="22"/>
        </w:rPr>
        <w:t xml:space="preserve"> </w:t>
      </w:r>
      <w:r w:rsidR="0056659A">
        <w:rPr>
          <w:rFonts w:ascii="Garamond" w:hAnsi="Garamond"/>
          <w:b/>
          <w:spacing w:val="-2"/>
          <w:sz w:val="20"/>
          <w:szCs w:val="22"/>
        </w:rPr>
        <w:t xml:space="preserve">and Bank of America. </w:t>
      </w:r>
      <w:r w:rsidRPr="002F6846">
        <w:rPr>
          <w:rFonts w:ascii="Garamond" w:hAnsi="Garamond"/>
          <w:spacing w:val="-2"/>
          <w:sz w:val="20"/>
          <w:szCs w:val="22"/>
        </w:rPr>
        <w:t>Highlights include:</w:t>
      </w:r>
    </w:p>
    <w:p w14:paraId="214D717D" w14:textId="77777777" w:rsidR="00811668" w:rsidRPr="002F6846" w:rsidRDefault="001354A6" w:rsidP="00811668">
      <w:pPr>
        <w:spacing w:line="216" w:lineRule="auto"/>
        <w:jc w:val="both"/>
        <w:rPr>
          <w:rFonts w:ascii="Garamond" w:hAnsi="Garamond"/>
          <w:b/>
          <w:sz w:val="6"/>
          <w:szCs w:val="8"/>
        </w:rPr>
      </w:pPr>
    </w:p>
    <w:p w14:paraId="33079164" w14:textId="77777777" w:rsidR="00811668" w:rsidRPr="002F6846" w:rsidRDefault="00E0571C" w:rsidP="00811668">
      <w:pPr>
        <w:numPr>
          <w:ilvl w:val="0"/>
          <w:numId w:val="5"/>
        </w:numPr>
        <w:tabs>
          <w:tab w:val="left" w:pos="360"/>
          <w:tab w:val="right" w:pos="8640"/>
          <w:tab w:val="right" w:pos="10260"/>
        </w:tabs>
        <w:spacing w:line="216" w:lineRule="auto"/>
        <w:rPr>
          <w:rFonts w:ascii="Garamond" w:hAnsi="Garamond"/>
          <w:sz w:val="20"/>
          <w:szCs w:val="22"/>
        </w:rPr>
      </w:pPr>
      <w:r w:rsidRPr="002F6846">
        <w:rPr>
          <w:rFonts w:ascii="Garamond" w:hAnsi="Garamond"/>
          <w:sz w:val="20"/>
          <w:szCs w:val="22"/>
        </w:rPr>
        <w:t>Modeling full underwriting guidelines of 2 different underwriting partners for use on in-house mortgage origination tool</w:t>
      </w:r>
      <w:r w:rsidR="002F6846" w:rsidRPr="002F6846">
        <w:rPr>
          <w:rFonts w:ascii="Garamond" w:hAnsi="Garamond"/>
          <w:sz w:val="20"/>
          <w:szCs w:val="22"/>
        </w:rPr>
        <w:t>.</w:t>
      </w:r>
    </w:p>
    <w:p w14:paraId="44618005" w14:textId="37F99B6C" w:rsidR="00811668" w:rsidRDefault="002F6846" w:rsidP="00811668">
      <w:pPr>
        <w:numPr>
          <w:ilvl w:val="0"/>
          <w:numId w:val="5"/>
        </w:numPr>
        <w:tabs>
          <w:tab w:val="left" w:pos="360"/>
          <w:tab w:val="right" w:pos="8640"/>
          <w:tab w:val="right" w:pos="10260"/>
        </w:tabs>
        <w:spacing w:line="216" w:lineRule="auto"/>
        <w:rPr>
          <w:rFonts w:ascii="Garamond" w:hAnsi="Garamond"/>
          <w:sz w:val="20"/>
          <w:szCs w:val="22"/>
        </w:rPr>
      </w:pPr>
      <w:r w:rsidRPr="002F6846">
        <w:rPr>
          <w:rFonts w:ascii="Garamond" w:hAnsi="Garamond"/>
          <w:sz w:val="20"/>
          <w:szCs w:val="22"/>
        </w:rPr>
        <w:t>Established population model for mortgage lead generation in CRM application</w:t>
      </w:r>
    </w:p>
    <w:p w14:paraId="7DCC4CFB" w14:textId="5EF8844A" w:rsidR="00C81758" w:rsidRPr="002F6846" w:rsidRDefault="00C81758" w:rsidP="00811668">
      <w:pPr>
        <w:numPr>
          <w:ilvl w:val="0"/>
          <w:numId w:val="5"/>
        </w:numPr>
        <w:tabs>
          <w:tab w:val="left" w:pos="360"/>
          <w:tab w:val="right" w:pos="8640"/>
          <w:tab w:val="right" w:pos="10260"/>
        </w:tabs>
        <w:spacing w:line="216" w:lineRule="auto"/>
        <w:rPr>
          <w:rFonts w:ascii="Garamond" w:hAnsi="Garamond"/>
          <w:sz w:val="20"/>
          <w:szCs w:val="22"/>
        </w:rPr>
      </w:pPr>
      <w:r>
        <w:rPr>
          <w:rFonts w:ascii="Garamond" w:hAnsi="Garamond"/>
          <w:sz w:val="20"/>
          <w:szCs w:val="22"/>
        </w:rPr>
        <w:t>SQL and SAS Development, Database Administrator for Mortgage M&amp;A projects</w:t>
      </w:r>
    </w:p>
    <w:p w14:paraId="6B791FB9" w14:textId="77777777" w:rsidR="00811668" w:rsidRPr="002F6846" w:rsidRDefault="002F6846" w:rsidP="002F6846">
      <w:pPr>
        <w:numPr>
          <w:ilvl w:val="0"/>
          <w:numId w:val="5"/>
        </w:numPr>
        <w:tabs>
          <w:tab w:val="left" w:pos="360"/>
          <w:tab w:val="right" w:pos="8640"/>
          <w:tab w:val="right" w:pos="10260"/>
        </w:tabs>
        <w:spacing w:line="216" w:lineRule="auto"/>
        <w:rPr>
          <w:rFonts w:ascii="Garamond" w:hAnsi="Garamond"/>
          <w:sz w:val="20"/>
          <w:szCs w:val="22"/>
        </w:rPr>
      </w:pPr>
      <w:r w:rsidRPr="002F6846">
        <w:rPr>
          <w:rFonts w:ascii="Garamond" w:hAnsi="Garamond"/>
          <w:sz w:val="20"/>
          <w:szCs w:val="22"/>
        </w:rPr>
        <w:t>Top Performer in operational areas: Customer Assistance, Credit, Credit Line Increase, Fraud/Authorizations and Mortgage Origination</w:t>
      </w:r>
    </w:p>
    <w:p w14:paraId="20C2E93B" w14:textId="77777777" w:rsidR="00811668" w:rsidRPr="002F6846" w:rsidRDefault="001354A6" w:rsidP="00811668">
      <w:pPr>
        <w:tabs>
          <w:tab w:val="left" w:pos="360"/>
          <w:tab w:val="right" w:pos="8640"/>
          <w:tab w:val="right" w:pos="10260"/>
        </w:tabs>
        <w:spacing w:line="216" w:lineRule="auto"/>
        <w:ind w:left="360"/>
        <w:rPr>
          <w:rFonts w:ascii="Garamond" w:hAnsi="Garamond"/>
          <w:sz w:val="20"/>
          <w:szCs w:val="22"/>
        </w:rPr>
      </w:pPr>
    </w:p>
    <w:p w14:paraId="707A3AFF" w14:textId="77777777" w:rsidR="00811668" w:rsidRPr="002F6846" w:rsidRDefault="001354A6" w:rsidP="00811668">
      <w:pPr>
        <w:tabs>
          <w:tab w:val="left" w:pos="360"/>
        </w:tabs>
        <w:spacing w:line="216" w:lineRule="auto"/>
        <w:ind w:left="360"/>
        <w:rPr>
          <w:rFonts w:ascii="Garamond" w:hAnsi="Garamond"/>
          <w:i/>
          <w:sz w:val="20"/>
          <w:szCs w:val="22"/>
        </w:rPr>
      </w:pPr>
    </w:p>
    <w:p w14:paraId="1C363C2E" w14:textId="77777777" w:rsidR="00811668" w:rsidRPr="002F6846" w:rsidRDefault="00240834" w:rsidP="00811668">
      <w:pPr>
        <w:spacing w:line="216" w:lineRule="auto"/>
        <w:jc w:val="both"/>
        <w:rPr>
          <w:rFonts w:ascii="Garamond" w:hAnsi="Garamond"/>
          <w:b/>
          <w:szCs w:val="26"/>
        </w:rPr>
      </w:pPr>
      <w:r w:rsidRPr="002F6846">
        <w:rPr>
          <w:rFonts w:ascii="Garamond" w:hAnsi="Garamond"/>
          <w:b/>
          <w:szCs w:val="26"/>
        </w:rPr>
        <w:t>EDUCATION</w:t>
      </w:r>
    </w:p>
    <w:p w14:paraId="67AF67C8" w14:textId="77777777" w:rsidR="00811668" w:rsidRPr="002F6846" w:rsidRDefault="001354A6" w:rsidP="00811668">
      <w:pPr>
        <w:spacing w:line="216" w:lineRule="auto"/>
        <w:jc w:val="both"/>
        <w:rPr>
          <w:rFonts w:ascii="Garamond" w:hAnsi="Garamond"/>
          <w:b/>
          <w:szCs w:val="26"/>
        </w:rPr>
      </w:pPr>
    </w:p>
    <w:p w14:paraId="4F2D50E7" w14:textId="77777777" w:rsidR="00811668" w:rsidRPr="002F6846" w:rsidRDefault="001354A6" w:rsidP="00811668">
      <w:pPr>
        <w:spacing w:line="216" w:lineRule="auto"/>
        <w:jc w:val="both"/>
        <w:rPr>
          <w:rFonts w:ascii="Garamond" w:hAnsi="Garamond"/>
          <w:sz w:val="6"/>
          <w:szCs w:val="8"/>
        </w:rPr>
      </w:pPr>
    </w:p>
    <w:p w14:paraId="18858151" w14:textId="38A6A792" w:rsidR="00811668" w:rsidRPr="002F6846" w:rsidRDefault="00240834" w:rsidP="00811668">
      <w:pPr>
        <w:spacing w:line="216" w:lineRule="auto"/>
        <w:ind w:left="748"/>
        <w:jc w:val="both"/>
        <w:rPr>
          <w:rFonts w:ascii="Garamond" w:hAnsi="Garamond"/>
          <w:sz w:val="20"/>
          <w:szCs w:val="22"/>
        </w:rPr>
      </w:pPr>
      <w:r w:rsidRPr="002F6846">
        <w:rPr>
          <w:rFonts w:ascii="Garamond" w:hAnsi="Garamond"/>
          <w:b/>
          <w:sz w:val="20"/>
          <w:szCs w:val="22"/>
        </w:rPr>
        <w:t>MBA</w:t>
      </w:r>
      <w:r w:rsidRPr="002F6846">
        <w:rPr>
          <w:rFonts w:ascii="Garamond" w:hAnsi="Garamond"/>
          <w:sz w:val="20"/>
          <w:szCs w:val="22"/>
        </w:rPr>
        <w:t xml:space="preserve">, </w:t>
      </w:r>
      <w:r w:rsidR="002F6846" w:rsidRPr="002F6846">
        <w:rPr>
          <w:rFonts w:ascii="Garamond" w:hAnsi="Garamond"/>
          <w:b/>
          <w:sz w:val="20"/>
          <w:szCs w:val="22"/>
        </w:rPr>
        <w:t>Concentration in Information Technology with Honors</w:t>
      </w:r>
      <w:r w:rsidRPr="002F6846">
        <w:rPr>
          <w:rFonts w:ascii="Garamond" w:hAnsi="Garamond"/>
          <w:sz w:val="20"/>
          <w:szCs w:val="22"/>
        </w:rPr>
        <w:t xml:space="preserve">, </w:t>
      </w:r>
      <w:proofErr w:type="spellStart"/>
      <w:r w:rsidR="002F6846" w:rsidRPr="002F6846">
        <w:rPr>
          <w:rFonts w:ascii="Garamond" w:hAnsi="Garamond"/>
          <w:sz w:val="20"/>
          <w:szCs w:val="22"/>
        </w:rPr>
        <w:t>Goldey</w:t>
      </w:r>
      <w:r w:rsidR="00D0040B">
        <w:rPr>
          <w:rFonts w:ascii="Garamond" w:hAnsi="Garamond"/>
          <w:sz w:val="20"/>
          <w:szCs w:val="22"/>
        </w:rPr>
        <w:t>-</w:t>
      </w:r>
      <w:r w:rsidR="002F6846" w:rsidRPr="002F6846">
        <w:rPr>
          <w:rFonts w:ascii="Garamond" w:hAnsi="Garamond"/>
          <w:sz w:val="20"/>
          <w:szCs w:val="22"/>
        </w:rPr>
        <w:t>Beacom</w:t>
      </w:r>
      <w:proofErr w:type="spellEnd"/>
      <w:r w:rsidR="002F6846" w:rsidRPr="002F6846">
        <w:rPr>
          <w:rFonts w:ascii="Garamond" w:hAnsi="Garamond"/>
          <w:sz w:val="20"/>
          <w:szCs w:val="22"/>
        </w:rPr>
        <w:t xml:space="preserve"> College</w:t>
      </w:r>
    </w:p>
    <w:p w14:paraId="54BEBA45" w14:textId="6C776E1E" w:rsidR="00811668" w:rsidRPr="002F6846" w:rsidRDefault="00240834" w:rsidP="00811668">
      <w:pPr>
        <w:spacing w:line="216" w:lineRule="auto"/>
        <w:ind w:left="748"/>
        <w:jc w:val="both"/>
        <w:rPr>
          <w:rFonts w:ascii="Garamond" w:hAnsi="Garamond"/>
          <w:sz w:val="20"/>
          <w:szCs w:val="22"/>
        </w:rPr>
      </w:pPr>
      <w:r w:rsidRPr="002F6846">
        <w:rPr>
          <w:rFonts w:ascii="Garamond" w:hAnsi="Garamond"/>
          <w:b/>
          <w:sz w:val="20"/>
          <w:szCs w:val="22"/>
        </w:rPr>
        <w:t>B</w:t>
      </w:r>
      <w:r w:rsidR="002F6846" w:rsidRPr="002F6846">
        <w:rPr>
          <w:rFonts w:ascii="Garamond" w:hAnsi="Garamond"/>
          <w:b/>
          <w:sz w:val="20"/>
          <w:szCs w:val="22"/>
        </w:rPr>
        <w:t>A</w:t>
      </w:r>
      <w:r w:rsidRPr="002F6846">
        <w:rPr>
          <w:rFonts w:ascii="Garamond" w:hAnsi="Garamond"/>
          <w:b/>
          <w:sz w:val="20"/>
          <w:szCs w:val="22"/>
        </w:rPr>
        <w:t xml:space="preserve">, </w:t>
      </w:r>
      <w:r w:rsidR="002F6846" w:rsidRPr="002F6846">
        <w:rPr>
          <w:rFonts w:ascii="Garamond" w:hAnsi="Garamond"/>
          <w:b/>
          <w:sz w:val="20"/>
          <w:szCs w:val="22"/>
        </w:rPr>
        <w:t>Economics</w:t>
      </w:r>
      <w:r w:rsidRPr="002F6846">
        <w:rPr>
          <w:rFonts w:ascii="Garamond" w:hAnsi="Garamond"/>
          <w:sz w:val="20"/>
          <w:szCs w:val="22"/>
        </w:rPr>
        <w:t xml:space="preserve">, </w:t>
      </w:r>
      <w:r w:rsidR="002F6846" w:rsidRPr="002F6846">
        <w:rPr>
          <w:rFonts w:ascii="Garamond" w:hAnsi="Garamond"/>
          <w:sz w:val="20"/>
          <w:szCs w:val="22"/>
        </w:rPr>
        <w:t>Virginia Polytechnic Institute and State University</w:t>
      </w:r>
    </w:p>
    <w:p w14:paraId="33FCCB99" w14:textId="77777777" w:rsidR="00811668" w:rsidRPr="002F6846" w:rsidRDefault="001354A6" w:rsidP="00811668">
      <w:pPr>
        <w:spacing w:line="216" w:lineRule="auto"/>
        <w:ind w:left="748"/>
        <w:jc w:val="both"/>
        <w:rPr>
          <w:rFonts w:ascii="Garamond" w:hAnsi="Garamond"/>
          <w:sz w:val="16"/>
          <w:szCs w:val="18"/>
        </w:rPr>
      </w:pPr>
    </w:p>
    <w:p w14:paraId="041B80F5" w14:textId="77777777" w:rsidR="00811668" w:rsidRPr="002F6846" w:rsidRDefault="001354A6" w:rsidP="00811668">
      <w:pPr>
        <w:spacing w:line="216" w:lineRule="auto"/>
        <w:ind w:left="748"/>
        <w:jc w:val="both"/>
        <w:rPr>
          <w:rFonts w:ascii="Garamond" w:hAnsi="Garamond"/>
          <w:sz w:val="16"/>
          <w:szCs w:val="18"/>
        </w:rPr>
      </w:pPr>
    </w:p>
    <w:p w14:paraId="2E2ED859" w14:textId="16D5D606" w:rsidR="002F6846" w:rsidRPr="002F6846" w:rsidRDefault="0056659A" w:rsidP="002F6846">
      <w:pPr>
        <w:spacing w:line="216" w:lineRule="auto"/>
        <w:jc w:val="both"/>
        <w:rPr>
          <w:rFonts w:ascii="Garamond" w:hAnsi="Garamond"/>
          <w:b/>
          <w:szCs w:val="26"/>
        </w:rPr>
      </w:pPr>
      <w:r>
        <w:rPr>
          <w:rFonts w:ascii="Garamond" w:hAnsi="Garamond"/>
          <w:b/>
          <w:szCs w:val="26"/>
        </w:rPr>
        <w:t>AFFILIATIONS</w:t>
      </w:r>
    </w:p>
    <w:p w14:paraId="562EA1A7" w14:textId="77777777" w:rsidR="002F6846" w:rsidRPr="002F6846" w:rsidRDefault="002F6846" w:rsidP="002F6846">
      <w:pPr>
        <w:spacing w:line="216" w:lineRule="auto"/>
        <w:jc w:val="both"/>
        <w:rPr>
          <w:rFonts w:ascii="Garamond" w:hAnsi="Garamond"/>
          <w:b/>
          <w:szCs w:val="26"/>
        </w:rPr>
      </w:pPr>
    </w:p>
    <w:p w14:paraId="55FC5CE8" w14:textId="77777777" w:rsidR="002F6846" w:rsidRPr="002F6846" w:rsidRDefault="002F6846" w:rsidP="002F6846">
      <w:pPr>
        <w:spacing w:line="216" w:lineRule="auto"/>
        <w:jc w:val="both"/>
        <w:rPr>
          <w:rFonts w:ascii="Garamond" w:hAnsi="Garamond"/>
          <w:sz w:val="6"/>
          <w:szCs w:val="8"/>
        </w:rPr>
      </w:pPr>
    </w:p>
    <w:p w14:paraId="4D8516EF" w14:textId="77777777" w:rsidR="007B64A2" w:rsidRDefault="007B64A2" w:rsidP="002F6846">
      <w:pPr>
        <w:spacing w:line="216" w:lineRule="auto"/>
        <w:ind w:left="748"/>
        <w:jc w:val="both"/>
        <w:rPr>
          <w:rFonts w:ascii="Garamond" w:hAnsi="Garamond"/>
          <w:b/>
          <w:sz w:val="20"/>
          <w:szCs w:val="22"/>
        </w:rPr>
      </w:pPr>
      <w:r>
        <w:rPr>
          <w:rFonts w:ascii="Garamond" w:hAnsi="Garamond"/>
          <w:b/>
          <w:sz w:val="20"/>
          <w:szCs w:val="22"/>
        </w:rPr>
        <w:t xml:space="preserve">AFCOM – Association for Computer </w:t>
      </w:r>
      <w:r w:rsidR="00A57BAD">
        <w:rPr>
          <w:rFonts w:ascii="Garamond" w:hAnsi="Garamond"/>
          <w:b/>
          <w:sz w:val="20"/>
          <w:szCs w:val="22"/>
        </w:rPr>
        <w:t>Operations</w:t>
      </w:r>
      <w:r>
        <w:rPr>
          <w:rFonts w:ascii="Garamond" w:hAnsi="Garamond"/>
          <w:b/>
          <w:sz w:val="20"/>
          <w:szCs w:val="22"/>
        </w:rPr>
        <w:t xml:space="preserve"> Management</w:t>
      </w:r>
    </w:p>
    <w:p w14:paraId="05CDA2D3" w14:textId="77777777" w:rsidR="002F6846" w:rsidRDefault="002F6846" w:rsidP="002F6846">
      <w:pPr>
        <w:spacing w:line="216" w:lineRule="auto"/>
        <w:ind w:left="748"/>
        <w:jc w:val="both"/>
        <w:rPr>
          <w:rFonts w:ascii="Garamond" w:hAnsi="Garamond"/>
          <w:sz w:val="20"/>
          <w:szCs w:val="22"/>
        </w:rPr>
      </w:pPr>
      <w:r>
        <w:rPr>
          <w:rFonts w:ascii="Garamond" w:hAnsi="Garamond"/>
          <w:b/>
          <w:sz w:val="20"/>
          <w:szCs w:val="22"/>
        </w:rPr>
        <w:t>Virginia Tech Alumni Association – First State Chapter,</w:t>
      </w:r>
      <w:r w:rsidRPr="002F6846">
        <w:rPr>
          <w:rFonts w:ascii="Garamond" w:hAnsi="Garamond"/>
          <w:sz w:val="20"/>
          <w:szCs w:val="22"/>
        </w:rPr>
        <w:t xml:space="preserve"> </w:t>
      </w:r>
      <w:r>
        <w:rPr>
          <w:rFonts w:ascii="Garamond" w:hAnsi="Garamond"/>
          <w:sz w:val="20"/>
          <w:szCs w:val="22"/>
        </w:rPr>
        <w:t>Wilmington, DE</w:t>
      </w:r>
    </w:p>
    <w:p w14:paraId="3CEC1D85" w14:textId="77777777" w:rsidR="002F6846" w:rsidRDefault="002F6846" w:rsidP="002F6846">
      <w:pPr>
        <w:spacing w:line="216" w:lineRule="auto"/>
        <w:ind w:left="748"/>
        <w:jc w:val="both"/>
        <w:rPr>
          <w:rFonts w:ascii="Garamond" w:hAnsi="Garamond"/>
          <w:sz w:val="20"/>
          <w:szCs w:val="22"/>
        </w:rPr>
      </w:pPr>
      <w:r>
        <w:rPr>
          <w:rFonts w:ascii="Garamond" w:hAnsi="Garamond"/>
          <w:b/>
          <w:sz w:val="20"/>
          <w:szCs w:val="22"/>
        </w:rPr>
        <w:t>Virginia Tech Corps of Cadets Alumni Association,</w:t>
      </w:r>
      <w:r w:rsidRPr="002F6846">
        <w:rPr>
          <w:rFonts w:ascii="Garamond" w:hAnsi="Garamond"/>
          <w:sz w:val="20"/>
          <w:szCs w:val="22"/>
        </w:rPr>
        <w:t xml:space="preserve"> </w:t>
      </w:r>
      <w:r w:rsidR="00D0040B">
        <w:rPr>
          <w:rFonts w:ascii="Garamond" w:hAnsi="Garamond"/>
          <w:sz w:val="20"/>
          <w:szCs w:val="22"/>
        </w:rPr>
        <w:t>Blacksburg, VA</w:t>
      </w:r>
    </w:p>
    <w:p w14:paraId="493538E1" w14:textId="171C4DD2" w:rsidR="002F6846" w:rsidRDefault="00D0040B" w:rsidP="002F6846">
      <w:pPr>
        <w:spacing w:line="216" w:lineRule="auto"/>
        <w:ind w:left="748"/>
        <w:jc w:val="both"/>
        <w:rPr>
          <w:rFonts w:ascii="Garamond" w:hAnsi="Garamond"/>
          <w:sz w:val="20"/>
          <w:szCs w:val="22"/>
        </w:rPr>
      </w:pPr>
      <w:proofErr w:type="spellStart"/>
      <w:r>
        <w:rPr>
          <w:rFonts w:ascii="Garamond" w:hAnsi="Garamond"/>
          <w:b/>
          <w:sz w:val="20"/>
          <w:szCs w:val="22"/>
        </w:rPr>
        <w:t>Highty</w:t>
      </w:r>
      <w:proofErr w:type="spellEnd"/>
      <w:r>
        <w:rPr>
          <w:rFonts w:ascii="Garamond" w:hAnsi="Garamond"/>
          <w:b/>
          <w:sz w:val="20"/>
          <w:szCs w:val="22"/>
        </w:rPr>
        <w:t xml:space="preserve"> – </w:t>
      </w:r>
      <w:proofErr w:type="spellStart"/>
      <w:r>
        <w:rPr>
          <w:rFonts w:ascii="Garamond" w:hAnsi="Garamond"/>
          <w:b/>
          <w:sz w:val="20"/>
          <w:szCs w:val="22"/>
        </w:rPr>
        <w:t>Tighty</w:t>
      </w:r>
      <w:proofErr w:type="spellEnd"/>
      <w:r>
        <w:rPr>
          <w:rFonts w:ascii="Garamond" w:hAnsi="Garamond"/>
          <w:b/>
          <w:sz w:val="20"/>
          <w:szCs w:val="22"/>
        </w:rPr>
        <w:t xml:space="preserve"> Alumni</w:t>
      </w:r>
      <w:r w:rsidR="00DF544F">
        <w:rPr>
          <w:rFonts w:ascii="Garamond" w:hAnsi="Garamond"/>
          <w:b/>
          <w:sz w:val="20"/>
          <w:szCs w:val="22"/>
        </w:rPr>
        <w:t xml:space="preserve"> Board</w:t>
      </w:r>
      <w:r>
        <w:rPr>
          <w:rFonts w:ascii="Garamond" w:hAnsi="Garamond"/>
          <w:b/>
          <w:sz w:val="20"/>
          <w:szCs w:val="22"/>
        </w:rPr>
        <w:t xml:space="preserve"> – Director, </w:t>
      </w:r>
      <w:r>
        <w:rPr>
          <w:rFonts w:ascii="Garamond" w:hAnsi="Garamond"/>
          <w:sz w:val="20"/>
          <w:szCs w:val="22"/>
        </w:rPr>
        <w:t>Blacksburg, VA</w:t>
      </w:r>
    </w:p>
    <w:p w14:paraId="19D3E71B" w14:textId="77777777" w:rsidR="00D0040B" w:rsidRPr="00D0040B" w:rsidRDefault="00D0040B" w:rsidP="002F6846">
      <w:pPr>
        <w:spacing w:line="216" w:lineRule="auto"/>
        <w:ind w:left="748"/>
        <w:jc w:val="both"/>
        <w:rPr>
          <w:rFonts w:ascii="Garamond" w:hAnsi="Garamond"/>
          <w:sz w:val="20"/>
          <w:szCs w:val="22"/>
        </w:rPr>
      </w:pPr>
      <w:r>
        <w:rPr>
          <w:rFonts w:ascii="Garamond" w:hAnsi="Garamond"/>
          <w:b/>
          <w:sz w:val="20"/>
          <w:szCs w:val="22"/>
        </w:rPr>
        <w:t xml:space="preserve">Knights of Columbus, Old Bohemia Council, </w:t>
      </w:r>
      <w:r>
        <w:rPr>
          <w:rFonts w:ascii="Garamond" w:hAnsi="Garamond"/>
          <w:sz w:val="20"/>
          <w:szCs w:val="22"/>
        </w:rPr>
        <w:t>Middletown, DE</w:t>
      </w:r>
    </w:p>
    <w:p w14:paraId="7155C8B4" w14:textId="77777777" w:rsidR="002F6846" w:rsidRPr="002F6846" w:rsidRDefault="00D0040B" w:rsidP="002F6846">
      <w:pPr>
        <w:spacing w:line="216" w:lineRule="auto"/>
        <w:ind w:left="748"/>
        <w:jc w:val="both"/>
        <w:rPr>
          <w:rFonts w:ascii="Garamond" w:hAnsi="Garamond"/>
          <w:sz w:val="20"/>
          <w:szCs w:val="22"/>
        </w:rPr>
      </w:pPr>
      <w:r>
        <w:rPr>
          <w:rFonts w:ascii="Garamond" w:hAnsi="Garamond"/>
          <w:b/>
          <w:sz w:val="20"/>
          <w:szCs w:val="22"/>
        </w:rPr>
        <w:t>Mensa International LTD</w:t>
      </w:r>
    </w:p>
    <w:p w14:paraId="03018FB0" w14:textId="77777777" w:rsidR="00811668" w:rsidRPr="002F6846" w:rsidRDefault="001354A6" w:rsidP="00811668">
      <w:pPr>
        <w:spacing w:line="216" w:lineRule="auto"/>
        <w:ind w:left="748"/>
        <w:jc w:val="both"/>
        <w:rPr>
          <w:rFonts w:ascii="Garamond" w:hAnsi="Garamond"/>
          <w:sz w:val="16"/>
          <w:szCs w:val="18"/>
        </w:rPr>
      </w:pPr>
    </w:p>
    <w:p w14:paraId="6DF214CC" w14:textId="77777777" w:rsidR="00811668" w:rsidRPr="002F6846" w:rsidRDefault="001354A6" w:rsidP="00811668">
      <w:pPr>
        <w:spacing w:line="216" w:lineRule="auto"/>
        <w:ind w:left="748"/>
        <w:jc w:val="both"/>
        <w:rPr>
          <w:rFonts w:ascii="Garamond" w:hAnsi="Garamond"/>
          <w:sz w:val="16"/>
          <w:szCs w:val="18"/>
        </w:rPr>
      </w:pPr>
    </w:p>
    <w:p w14:paraId="7B14C959" w14:textId="77777777" w:rsidR="00811668" w:rsidRPr="002F6846" w:rsidRDefault="001354A6" w:rsidP="00811668">
      <w:pPr>
        <w:spacing w:line="216" w:lineRule="auto"/>
        <w:ind w:left="748"/>
        <w:jc w:val="both"/>
        <w:rPr>
          <w:rFonts w:ascii="Garamond" w:hAnsi="Garamond"/>
          <w:sz w:val="16"/>
          <w:szCs w:val="18"/>
        </w:rPr>
      </w:pPr>
    </w:p>
    <w:p w14:paraId="677D5A2F" w14:textId="77777777" w:rsidR="00811668" w:rsidRPr="002F6846" w:rsidRDefault="001354A6" w:rsidP="00811668">
      <w:pPr>
        <w:spacing w:line="216" w:lineRule="auto"/>
        <w:ind w:left="748"/>
        <w:jc w:val="both"/>
        <w:rPr>
          <w:rFonts w:ascii="Garamond" w:hAnsi="Garamond"/>
          <w:sz w:val="16"/>
          <w:szCs w:val="18"/>
        </w:rPr>
      </w:pPr>
    </w:p>
    <w:sectPr w:rsidR="00811668" w:rsidRPr="002F6846" w:rsidSect="00513C4A">
      <w:headerReference w:type="even" r:id="rId8"/>
      <w:footerReference w:type="even" r:id="rId9"/>
      <w:footerReference w:type="default" r:id="rId10"/>
      <w:headerReference w:type="first" r:id="rId11"/>
      <w:footerReference w:type="first" r:id="rId12"/>
      <w:pgSz w:w="12240" w:h="15840" w:code="1"/>
      <w:pgMar w:top="864" w:right="936" w:bottom="864" w:left="93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F007B" w14:textId="77777777" w:rsidR="00A23EB0" w:rsidRDefault="00A23EB0">
      <w:r>
        <w:separator/>
      </w:r>
    </w:p>
  </w:endnote>
  <w:endnote w:type="continuationSeparator" w:id="0">
    <w:p w14:paraId="61645C0F" w14:textId="77777777" w:rsidR="00A23EB0" w:rsidRDefault="00A23EB0">
      <w:r>
        <w:continuationSeparator/>
      </w:r>
    </w:p>
  </w:endnote>
  <w:endnote w:type="continuationNotice" w:id="1">
    <w:p w14:paraId="632A20B9" w14:textId="77777777" w:rsidR="00A23EB0" w:rsidRDefault="00A23E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D541C" w14:textId="77777777" w:rsidR="00811668" w:rsidRPr="003A28AA" w:rsidRDefault="00240834" w:rsidP="00811668">
    <w:pPr>
      <w:pStyle w:val="Footer"/>
      <w:jc w:val="center"/>
    </w:pPr>
    <w:r>
      <w:rPr>
        <w:rFonts w:ascii="Garamond" w:hAnsi="Garamond"/>
        <w:b/>
        <w:sz w:val="22"/>
        <w:szCs w:val="22"/>
      </w:rPr>
      <w:t xml:space="preserve">Page 2 </w:t>
    </w:r>
    <w:r w:rsidRPr="00843AE5">
      <w:rPr>
        <w:rFonts w:ascii="Garamond" w:hAnsi="Garamond"/>
        <w:b/>
        <w:sz w:val="22"/>
        <w:szCs w:val="22"/>
      </w:rPr>
      <w:t xml:space="preserve">of </w:t>
    </w:r>
    <w:r w:rsidR="001034C4">
      <w:rPr>
        <w:rFonts w:ascii="Garamond" w:hAnsi="Garamond"/>
        <w:b/>
        <w:sz w:val="22"/>
        <w:szCs w:val="22"/>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E08BF" w14:textId="77777777" w:rsidR="00811668" w:rsidRPr="00843AE5" w:rsidRDefault="001034C4" w:rsidP="001034C4">
    <w:pPr>
      <w:pStyle w:val="Footer"/>
      <w:jc w:val="center"/>
    </w:pPr>
    <w:r>
      <w:rPr>
        <w:rFonts w:ascii="Garamond" w:hAnsi="Garamond"/>
        <w:b/>
        <w:sz w:val="22"/>
        <w:szCs w:val="22"/>
      </w:rPr>
      <w:t xml:space="preserve">Page 3 </w:t>
    </w:r>
    <w:r w:rsidRPr="00843AE5">
      <w:rPr>
        <w:rFonts w:ascii="Garamond" w:hAnsi="Garamond"/>
        <w:b/>
        <w:sz w:val="22"/>
        <w:szCs w:val="22"/>
      </w:rPr>
      <w:t xml:space="preserve">of </w:t>
    </w:r>
    <w:r>
      <w:rPr>
        <w:rFonts w:ascii="Garamond" w:hAnsi="Garamond"/>
        <w:b/>
        <w:sz w:val="22"/>
        <w:szCs w:val="22"/>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1B527" w14:textId="77777777" w:rsidR="00811668" w:rsidRPr="00843AE5" w:rsidRDefault="00240834" w:rsidP="00811668">
    <w:pPr>
      <w:pStyle w:val="Footer"/>
      <w:jc w:val="center"/>
      <w:rPr>
        <w:rFonts w:ascii="Garamond" w:hAnsi="Garamond"/>
        <w:b/>
        <w:sz w:val="22"/>
        <w:szCs w:val="22"/>
      </w:rPr>
    </w:pPr>
    <w:r w:rsidRPr="00843AE5">
      <w:rPr>
        <w:rFonts w:ascii="Garamond" w:hAnsi="Garamond"/>
        <w:b/>
        <w:sz w:val="22"/>
        <w:szCs w:val="22"/>
      </w:rPr>
      <w:t>P</w:t>
    </w:r>
    <w:r w:rsidR="001034C4">
      <w:rPr>
        <w:rFonts w:ascii="Garamond" w:hAnsi="Garamond"/>
        <w:b/>
        <w:sz w:val="22"/>
        <w:szCs w:val="22"/>
      </w:rPr>
      <w:t>age 1 of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2A491" w14:textId="77777777" w:rsidR="00A23EB0" w:rsidRDefault="00A23EB0">
      <w:r>
        <w:separator/>
      </w:r>
    </w:p>
  </w:footnote>
  <w:footnote w:type="continuationSeparator" w:id="0">
    <w:p w14:paraId="689C524E" w14:textId="77777777" w:rsidR="00A23EB0" w:rsidRDefault="00A23EB0">
      <w:r>
        <w:continuationSeparator/>
      </w:r>
    </w:p>
  </w:footnote>
  <w:footnote w:type="continuationNotice" w:id="1">
    <w:p w14:paraId="559F9BE4" w14:textId="77777777" w:rsidR="00A23EB0" w:rsidRDefault="00A23E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9AAD8" w14:textId="77777777" w:rsidR="00811668" w:rsidRPr="0015720B" w:rsidRDefault="00D0040B" w:rsidP="00811668">
    <w:pPr>
      <w:pBdr>
        <w:bottom w:val="threeDEngrave" w:sz="24" w:space="1" w:color="auto"/>
      </w:pBdr>
      <w:tabs>
        <w:tab w:val="right" w:pos="10350"/>
      </w:tabs>
      <w:spacing w:line="18" w:lineRule="atLeast"/>
      <w:rPr>
        <w:b/>
        <w:spacing w:val="20"/>
        <w:sz w:val="28"/>
      </w:rPr>
    </w:pPr>
    <w:r>
      <w:rPr>
        <w:rFonts w:ascii="Garamond" w:hAnsi="Garamond"/>
        <w:b/>
        <w:sz w:val="28"/>
        <w:szCs w:val="36"/>
      </w:rPr>
      <w:t>Scott R. Judd</w:t>
    </w:r>
    <w:r w:rsidR="00240834">
      <w:rPr>
        <w:rFonts w:ascii="Garamond" w:hAnsi="Garamond"/>
        <w:sz w:val="20"/>
        <w:szCs w:val="20"/>
      </w:rPr>
      <w:t xml:space="preserve">   </w:t>
    </w:r>
    <w:r w:rsidR="00240834">
      <w:rPr>
        <w:rFonts w:ascii="Garamond" w:hAnsi="Garamond"/>
        <w:sz w:val="20"/>
        <w:szCs w:val="20"/>
      </w:rPr>
      <w:tab/>
    </w:r>
    <w:r>
      <w:rPr>
        <w:rFonts w:ascii="Garamond" w:hAnsi="Garamond"/>
        <w:sz w:val="20"/>
        <w:szCs w:val="20"/>
      </w:rPr>
      <w:t>Phone</w:t>
    </w:r>
    <w:r w:rsidR="00240834" w:rsidRPr="005C4796">
      <w:rPr>
        <w:rFonts w:ascii="Garamond" w:hAnsi="Garamond"/>
        <w:sz w:val="20"/>
        <w:szCs w:val="20"/>
      </w:rPr>
      <w:t xml:space="preserve">: </w:t>
    </w:r>
    <w:r w:rsidR="00240834">
      <w:rPr>
        <w:rFonts w:ascii="Garamond" w:hAnsi="Garamond"/>
        <w:sz w:val="20"/>
        <w:szCs w:val="20"/>
      </w:rPr>
      <w:t>(</w:t>
    </w:r>
    <w:r>
      <w:rPr>
        <w:rFonts w:ascii="Garamond" w:hAnsi="Garamond"/>
        <w:sz w:val="20"/>
        <w:szCs w:val="20"/>
      </w:rPr>
      <w:t>302</w:t>
    </w:r>
    <w:r w:rsidR="00240834">
      <w:rPr>
        <w:rFonts w:ascii="Garamond" w:hAnsi="Garamond"/>
        <w:sz w:val="20"/>
        <w:szCs w:val="20"/>
      </w:rPr>
      <w:t xml:space="preserve">) </w:t>
    </w:r>
    <w:r>
      <w:rPr>
        <w:rFonts w:ascii="Garamond" w:hAnsi="Garamond"/>
        <w:sz w:val="20"/>
        <w:szCs w:val="20"/>
      </w:rPr>
      <w:t>357</w:t>
    </w:r>
    <w:r w:rsidR="00240834">
      <w:rPr>
        <w:rFonts w:ascii="Garamond" w:hAnsi="Garamond"/>
        <w:sz w:val="20"/>
        <w:szCs w:val="20"/>
      </w:rPr>
      <w:t>-</w:t>
    </w:r>
    <w:r>
      <w:rPr>
        <w:rFonts w:ascii="Garamond" w:hAnsi="Garamond"/>
        <w:sz w:val="20"/>
        <w:szCs w:val="20"/>
      </w:rPr>
      <w:t>8181</w:t>
    </w:r>
    <w:r w:rsidR="00240834">
      <w:rPr>
        <w:rFonts w:ascii="Garamond" w:hAnsi="Garamond"/>
        <w:sz w:val="20"/>
        <w:szCs w:val="20"/>
      </w:rPr>
      <w:t xml:space="preserve">  </w:t>
    </w:r>
    <w:r w:rsidR="00240834">
      <w:rPr>
        <w:rFonts w:ascii="Garamond" w:hAnsi="Garamond"/>
        <w:sz w:val="20"/>
        <w:szCs w:val="20"/>
      </w:rPr>
      <w:sym w:font="Symbol" w:char="F0B7"/>
    </w:r>
    <w:r w:rsidR="00240834">
      <w:rPr>
        <w:rFonts w:ascii="Garamond" w:hAnsi="Garamond"/>
        <w:sz w:val="20"/>
        <w:szCs w:val="20"/>
      </w:rPr>
      <w:t xml:space="preserve">  </w:t>
    </w:r>
    <w:r>
      <w:rPr>
        <w:rFonts w:ascii="Garamond" w:hAnsi="Garamond"/>
        <w:sz w:val="20"/>
        <w:szCs w:val="20"/>
      </w:rPr>
      <w:t>vtjudd@vt.edu</w:t>
    </w:r>
  </w:p>
  <w:p w14:paraId="5B1BFE47" w14:textId="77777777" w:rsidR="00811668" w:rsidRDefault="001354A6" w:rsidP="00811668">
    <w:pPr>
      <w:pStyle w:val="Header"/>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57239" w14:textId="77777777" w:rsidR="00811668" w:rsidRDefault="001354A6" w:rsidP="00811668">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25277"/>
    <w:multiLevelType w:val="hybridMultilevel"/>
    <w:tmpl w:val="893E8962"/>
    <w:lvl w:ilvl="0" w:tplc="ADDEA28E">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Garamon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aramon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aramon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7445DA"/>
    <w:multiLevelType w:val="hybridMultilevel"/>
    <w:tmpl w:val="DEE6C4AC"/>
    <w:lvl w:ilvl="0" w:tplc="2A8EF010">
      <w:start w:val="1"/>
      <w:numFmt w:val="bullet"/>
      <w:lvlText w:val=""/>
      <w:lvlJc w:val="left"/>
      <w:pPr>
        <w:tabs>
          <w:tab w:val="num" w:pos="1800"/>
        </w:tabs>
        <w:ind w:left="1800" w:hanging="360"/>
      </w:pPr>
      <w:rPr>
        <w:rFonts w:ascii="Symbol" w:hAnsi="Symbol" w:hint="default"/>
        <w:sz w:val="16"/>
        <w:szCs w:val="16"/>
      </w:rPr>
    </w:lvl>
    <w:lvl w:ilvl="1" w:tplc="04090003">
      <w:start w:val="1"/>
      <w:numFmt w:val="bullet"/>
      <w:lvlText w:val="o"/>
      <w:lvlJc w:val="left"/>
      <w:pPr>
        <w:tabs>
          <w:tab w:val="num" w:pos="1180"/>
        </w:tabs>
        <w:ind w:left="1180" w:hanging="360"/>
      </w:pPr>
      <w:rPr>
        <w:rFonts w:ascii="Courier New" w:hAnsi="Courier New" w:cs="Garamond" w:hint="default"/>
      </w:rPr>
    </w:lvl>
    <w:lvl w:ilvl="2" w:tplc="04090005">
      <w:start w:val="1"/>
      <w:numFmt w:val="bullet"/>
      <w:lvlText w:val=""/>
      <w:lvlJc w:val="left"/>
      <w:pPr>
        <w:tabs>
          <w:tab w:val="num" w:pos="1900"/>
        </w:tabs>
        <w:ind w:left="1900" w:hanging="360"/>
      </w:pPr>
      <w:rPr>
        <w:rFonts w:ascii="Wingdings" w:hAnsi="Wingdings" w:hint="default"/>
      </w:rPr>
    </w:lvl>
    <w:lvl w:ilvl="3" w:tplc="1ECE2D50">
      <w:start w:val="1"/>
      <w:numFmt w:val="bullet"/>
      <w:lvlText w:val=""/>
      <w:lvlJc w:val="left"/>
      <w:pPr>
        <w:tabs>
          <w:tab w:val="num" w:pos="2520"/>
        </w:tabs>
        <w:ind w:left="2520" w:hanging="360"/>
      </w:pPr>
      <w:rPr>
        <w:rFonts w:ascii="Wingdings" w:hAnsi="Wingdings" w:hint="default"/>
        <w:sz w:val="20"/>
        <w:szCs w:val="20"/>
      </w:rPr>
    </w:lvl>
    <w:lvl w:ilvl="4" w:tplc="04090003" w:tentative="1">
      <w:start w:val="1"/>
      <w:numFmt w:val="bullet"/>
      <w:lvlText w:val="o"/>
      <w:lvlJc w:val="left"/>
      <w:pPr>
        <w:tabs>
          <w:tab w:val="num" w:pos="3340"/>
        </w:tabs>
        <w:ind w:left="3340" w:hanging="360"/>
      </w:pPr>
      <w:rPr>
        <w:rFonts w:ascii="Courier New" w:hAnsi="Courier New" w:cs="Garamond" w:hint="default"/>
      </w:rPr>
    </w:lvl>
    <w:lvl w:ilvl="5" w:tplc="04090005" w:tentative="1">
      <w:start w:val="1"/>
      <w:numFmt w:val="bullet"/>
      <w:lvlText w:val=""/>
      <w:lvlJc w:val="left"/>
      <w:pPr>
        <w:tabs>
          <w:tab w:val="num" w:pos="4060"/>
        </w:tabs>
        <w:ind w:left="4060" w:hanging="360"/>
      </w:pPr>
      <w:rPr>
        <w:rFonts w:ascii="Wingdings" w:hAnsi="Wingdings" w:hint="default"/>
      </w:rPr>
    </w:lvl>
    <w:lvl w:ilvl="6" w:tplc="04090001" w:tentative="1">
      <w:start w:val="1"/>
      <w:numFmt w:val="bullet"/>
      <w:lvlText w:val=""/>
      <w:lvlJc w:val="left"/>
      <w:pPr>
        <w:tabs>
          <w:tab w:val="num" w:pos="4780"/>
        </w:tabs>
        <w:ind w:left="4780" w:hanging="360"/>
      </w:pPr>
      <w:rPr>
        <w:rFonts w:ascii="Symbol" w:hAnsi="Symbol" w:hint="default"/>
      </w:rPr>
    </w:lvl>
    <w:lvl w:ilvl="7" w:tplc="04090003" w:tentative="1">
      <w:start w:val="1"/>
      <w:numFmt w:val="bullet"/>
      <w:lvlText w:val="o"/>
      <w:lvlJc w:val="left"/>
      <w:pPr>
        <w:tabs>
          <w:tab w:val="num" w:pos="5500"/>
        </w:tabs>
        <w:ind w:left="5500" w:hanging="360"/>
      </w:pPr>
      <w:rPr>
        <w:rFonts w:ascii="Courier New" w:hAnsi="Courier New" w:cs="Garamond" w:hint="default"/>
      </w:rPr>
    </w:lvl>
    <w:lvl w:ilvl="8" w:tplc="04090005" w:tentative="1">
      <w:start w:val="1"/>
      <w:numFmt w:val="bullet"/>
      <w:lvlText w:val=""/>
      <w:lvlJc w:val="left"/>
      <w:pPr>
        <w:tabs>
          <w:tab w:val="num" w:pos="6220"/>
        </w:tabs>
        <w:ind w:left="6220" w:hanging="360"/>
      </w:pPr>
      <w:rPr>
        <w:rFonts w:ascii="Wingdings" w:hAnsi="Wingdings" w:hint="default"/>
      </w:rPr>
    </w:lvl>
  </w:abstractNum>
  <w:abstractNum w:abstractNumId="2" w15:restartNumberingAfterBreak="0">
    <w:nsid w:val="1108258B"/>
    <w:multiLevelType w:val="hybridMultilevel"/>
    <w:tmpl w:val="48A6618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Garamon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aramon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aramon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5D52E1"/>
    <w:multiLevelType w:val="hybridMultilevel"/>
    <w:tmpl w:val="CC7C6EB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Garamond"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48015D9"/>
    <w:multiLevelType w:val="hybridMultilevel"/>
    <w:tmpl w:val="F46C730A"/>
    <w:lvl w:ilvl="0" w:tplc="04090001">
      <w:start w:val="24"/>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Garamon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aramon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aramon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6E7717"/>
    <w:multiLevelType w:val="hybridMultilevel"/>
    <w:tmpl w:val="93FE0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42A1EF8"/>
    <w:multiLevelType w:val="hybridMultilevel"/>
    <w:tmpl w:val="AADC62A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Garamon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aramon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aramon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E818D3"/>
    <w:multiLevelType w:val="hybridMultilevel"/>
    <w:tmpl w:val="00F64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3562FD"/>
    <w:multiLevelType w:val="hybridMultilevel"/>
    <w:tmpl w:val="89F4D834"/>
    <w:lvl w:ilvl="0" w:tplc="71A66EF8">
      <w:start w:val="100"/>
      <w:numFmt w:val="bullet"/>
      <w:lvlText w:val=""/>
      <w:lvlJc w:val="left"/>
      <w:pPr>
        <w:tabs>
          <w:tab w:val="num" w:pos="1108"/>
        </w:tabs>
        <w:ind w:left="1108" w:hanging="360"/>
      </w:pPr>
      <w:rPr>
        <w:rFonts w:ascii="Symbol" w:eastAsia="Times New Roman" w:hAnsi="Symbol" w:cs="Times New Roman" w:hint="default"/>
      </w:rPr>
    </w:lvl>
    <w:lvl w:ilvl="1" w:tplc="04090003" w:tentative="1">
      <w:start w:val="1"/>
      <w:numFmt w:val="bullet"/>
      <w:lvlText w:val="o"/>
      <w:lvlJc w:val="left"/>
      <w:pPr>
        <w:tabs>
          <w:tab w:val="num" w:pos="1828"/>
        </w:tabs>
        <w:ind w:left="1828" w:hanging="360"/>
      </w:pPr>
      <w:rPr>
        <w:rFonts w:ascii="Courier New" w:hAnsi="Courier New" w:cs="Garamond" w:hint="default"/>
      </w:rPr>
    </w:lvl>
    <w:lvl w:ilvl="2" w:tplc="04090005" w:tentative="1">
      <w:start w:val="1"/>
      <w:numFmt w:val="bullet"/>
      <w:lvlText w:val=""/>
      <w:lvlJc w:val="left"/>
      <w:pPr>
        <w:tabs>
          <w:tab w:val="num" w:pos="2548"/>
        </w:tabs>
        <w:ind w:left="2548" w:hanging="360"/>
      </w:pPr>
      <w:rPr>
        <w:rFonts w:ascii="Wingdings" w:hAnsi="Wingdings" w:hint="default"/>
      </w:rPr>
    </w:lvl>
    <w:lvl w:ilvl="3" w:tplc="04090001" w:tentative="1">
      <w:start w:val="1"/>
      <w:numFmt w:val="bullet"/>
      <w:lvlText w:val=""/>
      <w:lvlJc w:val="left"/>
      <w:pPr>
        <w:tabs>
          <w:tab w:val="num" w:pos="3268"/>
        </w:tabs>
        <w:ind w:left="3268" w:hanging="360"/>
      </w:pPr>
      <w:rPr>
        <w:rFonts w:ascii="Symbol" w:hAnsi="Symbol" w:hint="default"/>
      </w:rPr>
    </w:lvl>
    <w:lvl w:ilvl="4" w:tplc="04090003" w:tentative="1">
      <w:start w:val="1"/>
      <w:numFmt w:val="bullet"/>
      <w:lvlText w:val="o"/>
      <w:lvlJc w:val="left"/>
      <w:pPr>
        <w:tabs>
          <w:tab w:val="num" w:pos="3988"/>
        </w:tabs>
        <w:ind w:left="3988" w:hanging="360"/>
      </w:pPr>
      <w:rPr>
        <w:rFonts w:ascii="Courier New" w:hAnsi="Courier New" w:cs="Garamond" w:hint="default"/>
      </w:rPr>
    </w:lvl>
    <w:lvl w:ilvl="5" w:tplc="04090005" w:tentative="1">
      <w:start w:val="1"/>
      <w:numFmt w:val="bullet"/>
      <w:lvlText w:val=""/>
      <w:lvlJc w:val="left"/>
      <w:pPr>
        <w:tabs>
          <w:tab w:val="num" w:pos="4708"/>
        </w:tabs>
        <w:ind w:left="4708" w:hanging="360"/>
      </w:pPr>
      <w:rPr>
        <w:rFonts w:ascii="Wingdings" w:hAnsi="Wingdings" w:hint="default"/>
      </w:rPr>
    </w:lvl>
    <w:lvl w:ilvl="6" w:tplc="04090001" w:tentative="1">
      <w:start w:val="1"/>
      <w:numFmt w:val="bullet"/>
      <w:lvlText w:val=""/>
      <w:lvlJc w:val="left"/>
      <w:pPr>
        <w:tabs>
          <w:tab w:val="num" w:pos="5428"/>
        </w:tabs>
        <w:ind w:left="5428" w:hanging="360"/>
      </w:pPr>
      <w:rPr>
        <w:rFonts w:ascii="Symbol" w:hAnsi="Symbol" w:hint="default"/>
      </w:rPr>
    </w:lvl>
    <w:lvl w:ilvl="7" w:tplc="04090003" w:tentative="1">
      <w:start w:val="1"/>
      <w:numFmt w:val="bullet"/>
      <w:lvlText w:val="o"/>
      <w:lvlJc w:val="left"/>
      <w:pPr>
        <w:tabs>
          <w:tab w:val="num" w:pos="6148"/>
        </w:tabs>
        <w:ind w:left="6148" w:hanging="360"/>
      </w:pPr>
      <w:rPr>
        <w:rFonts w:ascii="Courier New" w:hAnsi="Courier New" w:cs="Garamond" w:hint="default"/>
      </w:rPr>
    </w:lvl>
    <w:lvl w:ilvl="8" w:tplc="04090005" w:tentative="1">
      <w:start w:val="1"/>
      <w:numFmt w:val="bullet"/>
      <w:lvlText w:val=""/>
      <w:lvlJc w:val="left"/>
      <w:pPr>
        <w:tabs>
          <w:tab w:val="num" w:pos="6868"/>
        </w:tabs>
        <w:ind w:left="6868" w:hanging="360"/>
      </w:pPr>
      <w:rPr>
        <w:rFonts w:ascii="Wingdings" w:hAnsi="Wingdings" w:hint="default"/>
      </w:rPr>
    </w:lvl>
  </w:abstractNum>
  <w:abstractNum w:abstractNumId="9" w15:restartNumberingAfterBreak="0">
    <w:nsid w:val="2A912E50"/>
    <w:multiLevelType w:val="multilevel"/>
    <w:tmpl w:val="F4445B2E"/>
    <w:lvl w:ilvl="0">
      <w:start w:val="100"/>
      <w:numFmt w:val="bullet"/>
      <w:lvlText w:val=""/>
      <w:lvlJc w:val="left"/>
      <w:pPr>
        <w:tabs>
          <w:tab w:val="num" w:pos="1108"/>
        </w:tabs>
        <w:ind w:left="1108" w:hanging="360"/>
      </w:pPr>
      <w:rPr>
        <w:rFonts w:ascii="Symbol" w:eastAsia="Times New Roman" w:hAnsi="Symbol" w:cs="Times New Roman" w:hint="default"/>
      </w:rPr>
    </w:lvl>
    <w:lvl w:ilvl="1">
      <w:start w:val="1"/>
      <w:numFmt w:val="bullet"/>
      <w:lvlText w:val="o"/>
      <w:lvlJc w:val="left"/>
      <w:pPr>
        <w:tabs>
          <w:tab w:val="num" w:pos="1828"/>
        </w:tabs>
        <w:ind w:left="1828" w:hanging="360"/>
      </w:pPr>
      <w:rPr>
        <w:rFonts w:ascii="Courier New" w:hAnsi="Courier New" w:cs="Garamond" w:hint="default"/>
      </w:rPr>
    </w:lvl>
    <w:lvl w:ilvl="2">
      <w:start w:val="1"/>
      <w:numFmt w:val="bullet"/>
      <w:lvlText w:val=""/>
      <w:lvlJc w:val="left"/>
      <w:pPr>
        <w:tabs>
          <w:tab w:val="num" w:pos="2548"/>
        </w:tabs>
        <w:ind w:left="2548" w:hanging="360"/>
      </w:pPr>
      <w:rPr>
        <w:rFonts w:ascii="Wingdings" w:hAnsi="Wingdings" w:hint="default"/>
      </w:rPr>
    </w:lvl>
    <w:lvl w:ilvl="3">
      <w:start w:val="1"/>
      <w:numFmt w:val="bullet"/>
      <w:lvlText w:val=""/>
      <w:lvlJc w:val="left"/>
      <w:pPr>
        <w:tabs>
          <w:tab w:val="num" w:pos="3268"/>
        </w:tabs>
        <w:ind w:left="3268" w:hanging="360"/>
      </w:pPr>
      <w:rPr>
        <w:rFonts w:ascii="Symbol" w:hAnsi="Symbol" w:hint="default"/>
      </w:rPr>
    </w:lvl>
    <w:lvl w:ilvl="4">
      <w:start w:val="1"/>
      <w:numFmt w:val="bullet"/>
      <w:lvlText w:val="o"/>
      <w:lvlJc w:val="left"/>
      <w:pPr>
        <w:tabs>
          <w:tab w:val="num" w:pos="3988"/>
        </w:tabs>
        <w:ind w:left="3988" w:hanging="360"/>
      </w:pPr>
      <w:rPr>
        <w:rFonts w:ascii="Courier New" w:hAnsi="Courier New" w:cs="Garamond" w:hint="default"/>
      </w:rPr>
    </w:lvl>
    <w:lvl w:ilvl="5">
      <w:start w:val="1"/>
      <w:numFmt w:val="bullet"/>
      <w:lvlText w:val=""/>
      <w:lvlJc w:val="left"/>
      <w:pPr>
        <w:tabs>
          <w:tab w:val="num" w:pos="4708"/>
        </w:tabs>
        <w:ind w:left="4708" w:hanging="360"/>
      </w:pPr>
      <w:rPr>
        <w:rFonts w:ascii="Wingdings" w:hAnsi="Wingdings" w:hint="default"/>
      </w:rPr>
    </w:lvl>
    <w:lvl w:ilvl="6">
      <w:start w:val="1"/>
      <w:numFmt w:val="bullet"/>
      <w:lvlText w:val=""/>
      <w:lvlJc w:val="left"/>
      <w:pPr>
        <w:tabs>
          <w:tab w:val="num" w:pos="5428"/>
        </w:tabs>
        <w:ind w:left="5428" w:hanging="360"/>
      </w:pPr>
      <w:rPr>
        <w:rFonts w:ascii="Symbol" w:hAnsi="Symbol" w:hint="default"/>
      </w:rPr>
    </w:lvl>
    <w:lvl w:ilvl="7">
      <w:start w:val="1"/>
      <w:numFmt w:val="bullet"/>
      <w:lvlText w:val="o"/>
      <w:lvlJc w:val="left"/>
      <w:pPr>
        <w:tabs>
          <w:tab w:val="num" w:pos="6148"/>
        </w:tabs>
        <w:ind w:left="6148" w:hanging="360"/>
      </w:pPr>
      <w:rPr>
        <w:rFonts w:ascii="Courier New" w:hAnsi="Courier New" w:cs="Garamond" w:hint="default"/>
      </w:rPr>
    </w:lvl>
    <w:lvl w:ilvl="8">
      <w:start w:val="1"/>
      <w:numFmt w:val="bullet"/>
      <w:lvlText w:val=""/>
      <w:lvlJc w:val="left"/>
      <w:pPr>
        <w:tabs>
          <w:tab w:val="num" w:pos="6868"/>
        </w:tabs>
        <w:ind w:left="6868" w:hanging="360"/>
      </w:pPr>
      <w:rPr>
        <w:rFonts w:ascii="Wingdings" w:hAnsi="Wingdings" w:hint="default"/>
      </w:rPr>
    </w:lvl>
  </w:abstractNum>
  <w:abstractNum w:abstractNumId="10" w15:restartNumberingAfterBreak="0">
    <w:nsid w:val="2D2B0B8D"/>
    <w:multiLevelType w:val="hybridMultilevel"/>
    <w:tmpl w:val="96AEFA3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Garamon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aramon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aramon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1F71EC"/>
    <w:multiLevelType w:val="multilevel"/>
    <w:tmpl w:val="D3E0E47A"/>
    <w:lvl w:ilvl="0">
      <w:start w:val="24"/>
      <w:numFmt w:val="bullet"/>
      <w:lvlText w:val=""/>
      <w:lvlJc w:val="left"/>
      <w:pPr>
        <w:tabs>
          <w:tab w:val="num" w:pos="1108"/>
        </w:tabs>
        <w:ind w:left="1108" w:hanging="360"/>
      </w:pPr>
      <w:rPr>
        <w:rFonts w:ascii="Symbol" w:eastAsia="Times New Roman" w:hAnsi="Symbol" w:cs="Times New Roman" w:hint="default"/>
      </w:rPr>
    </w:lvl>
    <w:lvl w:ilvl="1">
      <w:start w:val="1"/>
      <w:numFmt w:val="bullet"/>
      <w:lvlText w:val="o"/>
      <w:lvlJc w:val="left"/>
      <w:pPr>
        <w:tabs>
          <w:tab w:val="num" w:pos="1828"/>
        </w:tabs>
        <w:ind w:left="1828" w:hanging="360"/>
      </w:pPr>
      <w:rPr>
        <w:rFonts w:ascii="Courier New" w:hAnsi="Courier New" w:cs="Garamond" w:hint="default"/>
      </w:rPr>
    </w:lvl>
    <w:lvl w:ilvl="2">
      <w:start w:val="1"/>
      <w:numFmt w:val="bullet"/>
      <w:lvlText w:val=""/>
      <w:lvlJc w:val="left"/>
      <w:pPr>
        <w:tabs>
          <w:tab w:val="num" w:pos="2548"/>
        </w:tabs>
        <w:ind w:left="2548" w:hanging="360"/>
      </w:pPr>
      <w:rPr>
        <w:rFonts w:ascii="Wingdings" w:hAnsi="Wingdings" w:hint="default"/>
      </w:rPr>
    </w:lvl>
    <w:lvl w:ilvl="3">
      <w:start w:val="1"/>
      <w:numFmt w:val="bullet"/>
      <w:lvlText w:val=""/>
      <w:lvlJc w:val="left"/>
      <w:pPr>
        <w:tabs>
          <w:tab w:val="num" w:pos="3268"/>
        </w:tabs>
        <w:ind w:left="3268" w:hanging="360"/>
      </w:pPr>
      <w:rPr>
        <w:rFonts w:ascii="Symbol" w:hAnsi="Symbol" w:hint="default"/>
      </w:rPr>
    </w:lvl>
    <w:lvl w:ilvl="4">
      <w:start w:val="1"/>
      <w:numFmt w:val="bullet"/>
      <w:lvlText w:val="o"/>
      <w:lvlJc w:val="left"/>
      <w:pPr>
        <w:tabs>
          <w:tab w:val="num" w:pos="3988"/>
        </w:tabs>
        <w:ind w:left="3988" w:hanging="360"/>
      </w:pPr>
      <w:rPr>
        <w:rFonts w:ascii="Courier New" w:hAnsi="Courier New" w:cs="Garamond" w:hint="default"/>
      </w:rPr>
    </w:lvl>
    <w:lvl w:ilvl="5">
      <w:start w:val="1"/>
      <w:numFmt w:val="bullet"/>
      <w:lvlText w:val=""/>
      <w:lvlJc w:val="left"/>
      <w:pPr>
        <w:tabs>
          <w:tab w:val="num" w:pos="4708"/>
        </w:tabs>
        <w:ind w:left="4708" w:hanging="360"/>
      </w:pPr>
      <w:rPr>
        <w:rFonts w:ascii="Wingdings" w:hAnsi="Wingdings" w:hint="default"/>
      </w:rPr>
    </w:lvl>
    <w:lvl w:ilvl="6">
      <w:start w:val="1"/>
      <w:numFmt w:val="bullet"/>
      <w:lvlText w:val=""/>
      <w:lvlJc w:val="left"/>
      <w:pPr>
        <w:tabs>
          <w:tab w:val="num" w:pos="5428"/>
        </w:tabs>
        <w:ind w:left="5428" w:hanging="360"/>
      </w:pPr>
      <w:rPr>
        <w:rFonts w:ascii="Symbol" w:hAnsi="Symbol" w:hint="default"/>
      </w:rPr>
    </w:lvl>
    <w:lvl w:ilvl="7">
      <w:start w:val="1"/>
      <w:numFmt w:val="bullet"/>
      <w:lvlText w:val="o"/>
      <w:lvlJc w:val="left"/>
      <w:pPr>
        <w:tabs>
          <w:tab w:val="num" w:pos="6148"/>
        </w:tabs>
        <w:ind w:left="6148" w:hanging="360"/>
      </w:pPr>
      <w:rPr>
        <w:rFonts w:ascii="Courier New" w:hAnsi="Courier New" w:cs="Garamond" w:hint="default"/>
      </w:rPr>
    </w:lvl>
    <w:lvl w:ilvl="8">
      <w:start w:val="1"/>
      <w:numFmt w:val="bullet"/>
      <w:lvlText w:val=""/>
      <w:lvlJc w:val="left"/>
      <w:pPr>
        <w:tabs>
          <w:tab w:val="num" w:pos="6868"/>
        </w:tabs>
        <w:ind w:left="6868" w:hanging="360"/>
      </w:pPr>
      <w:rPr>
        <w:rFonts w:ascii="Wingdings" w:hAnsi="Wingdings" w:hint="default"/>
      </w:rPr>
    </w:lvl>
  </w:abstractNum>
  <w:abstractNum w:abstractNumId="12" w15:restartNumberingAfterBreak="0">
    <w:nsid w:val="33602723"/>
    <w:multiLevelType w:val="hybridMultilevel"/>
    <w:tmpl w:val="F4445B2E"/>
    <w:lvl w:ilvl="0" w:tplc="4A76ED3E">
      <w:start w:val="100"/>
      <w:numFmt w:val="bullet"/>
      <w:lvlText w:val=""/>
      <w:lvlJc w:val="left"/>
      <w:pPr>
        <w:tabs>
          <w:tab w:val="num" w:pos="1108"/>
        </w:tabs>
        <w:ind w:left="1108" w:hanging="360"/>
      </w:pPr>
      <w:rPr>
        <w:rFonts w:ascii="Symbol" w:eastAsia="Times New Roman" w:hAnsi="Symbol" w:cs="Times New Roman" w:hint="default"/>
      </w:rPr>
    </w:lvl>
    <w:lvl w:ilvl="1" w:tplc="04090003" w:tentative="1">
      <w:start w:val="1"/>
      <w:numFmt w:val="bullet"/>
      <w:lvlText w:val="o"/>
      <w:lvlJc w:val="left"/>
      <w:pPr>
        <w:tabs>
          <w:tab w:val="num" w:pos="1828"/>
        </w:tabs>
        <w:ind w:left="1828" w:hanging="360"/>
      </w:pPr>
      <w:rPr>
        <w:rFonts w:ascii="Courier New" w:hAnsi="Courier New" w:cs="Garamond" w:hint="default"/>
      </w:rPr>
    </w:lvl>
    <w:lvl w:ilvl="2" w:tplc="04090005" w:tentative="1">
      <w:start w:val="1"/>
      <w:numFmt w:val="bullet"/>
      <w:lvlText w:val=""/>
      <w:lvlJc w:val="left"/>
      <w:pPr>
        <w:tabs>
          <w:tab w:val="num" w:pos="2548"/>
        </w:tabs>
        <w:ind w:left="2548" w:hanging="360"/>
      </w:pPr>
      <w:rPr>
        <w:rFonts w:ascii="Wingdings" w:hAnsi="Wingdings" w:hint="default"/>
      </w:rPr>
    </w:lvl>
    <w:lvl w:ilvl="3" w:tplc="04090001" w:tentative="1">
      <w:start w:val="1"/>
      <w:numFmt w:val="bullet"/>
      <w:lvlText w:val=""/>
      <w:lvlJc w:val="left"/>
      <w:pPr>
        <w:tabs>
          <w:tab w:val="num" w:pos="3268"/>
        </w:tabs>
        <w:ind w:left="3268" w:hanging="360"/>
      </w:pPr>
      <w:rPr>
        <w:rFonts w:ascii="Symbol" w:hAnsi="Symbol" w:hint="default"/>
      </w:rPr>
    </w:lvl>
    <w:lvl w:ilvl="4" w:tplc="04090003" w:tentative="1">
      <w:start w:val="1"/>
      <w:numFmt w:val="bullet"/>
      <w:lvlText w:val="o"/>
      <w:lvlJc w:val="left"/>
      <w:pPr>
        <w:tabs>
          <w:tab w:val="num" w:pos="3988"/>
        </w:tabs>
        <w:ind w:left="3988" w:hanging="360"/>
      </w:pPr>
      <w:rPr>
        <w:rFonts w:ascii="Courier New" w:hAnsi="Courier New" w:cs="Garamond" w:hint="default"/>
      </w:rPr>
    </w:lvl>
    <w:lvl w:ilvl="5" w:tplc="04090005" w:tentative="1">
      <w:start w:val="1"/>
      <w:numFmt w:val="bullet"/>
      <w:lvlText w:val=""/>
      <w:lvlJc w:val="left"/>
      <w:pPr>
        <w:tabs>
          <w:tab w:val="num" w:pos="4708"/>
        </w:tabs>
        <w:ind w:left="4708" w:hanging="360"/>
      </w:pPr>
      <w:rPr>
        <w:rFonts w:ascii="Wingdings" w:hAnsi="Wingdings" w:hint="default"/>
      </w:rPr>
    </w:lvl>
    <w:lvl w:ilvl="6" w:tplc="04090001" w:tentative="1">
      <w:start w:val="1"/>
      <w:numFmt w:val="bullet"/>
      <w:lvlText w:val=""/>
      <w:lvlJc w:val="left"/>
      <w:pPr>
        <w:tabs>
          <w:tab w:val="num" w:pos="5428"/>
        </w:tabs>
        <w:ind w:left="5428" w:hanging="360"/>
      </w:pPr>
      <w:rPr>
        <w:rFonts w:ascii="Symbol" w:hAnsi="Symbol" w:hint="default"/>
      </w:rPr>
    </w:lvl>
    <w:lvl w:ilvl="7" w:tplc="04090003" w:tentative="1">
      <w:start w:val="1"/>
      <w:numFmt w:val="bullet"/>
      <w:lvlText w:val="o"/>
      <w:lvlJc w:val="left"/>
      <w:pPr>
        <w:tabs>
          <w:tab w:val="num" w:pos="6148"/>
        </w:tabs>
        <w:ind w:left="6148" w:hanging="360"/>
      </w:pPr>
      <w:rPr>
        <w:rFonts w:ascii="Courier New" w:hAnsi="Courier New" w:cs="Garamond" w:hint="default"/>
      </w:rPr>
    </w:lvl>
    <w:lvl w:ilvl="8" w:tplc="04090005" w:tentative="1">
      <w:start w:val="1"/>
      <w:numFmt w:val="bullet"/>
      <w:lvlText w:val=""/>
      <w:lvlJc w:val="left"/>
      <w:pPr>
        <w:tabs>
          <w:tab w:val="num" w:pos="6868"/>
        </w:tabs>
        <w:ind w:left="6868" w:hanging="360"/>
      </w:pPr>
      <w:rPr>
        <w:rFonts w:ascii="Wingdings" w:hAnsi="Wingdings" w:hint="default"/>
      </w:rPr>
    </w:lvl>
  </w:abstractNum>
  <w:abstractNum w:abstractNumId="13" w15:restartNumberingAfterBreak="0">
    <w:nsid w:val="343E6E80"/>
    <w:multiLevelType w:val="hybridMultilevel"/>
    <w:tmpl w:val="E9589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8D35B1"/>
    <w:multiLevelType w:val="hybridMultilevel"/>
    <w:tmpl w:val="5ED23C6C"/>
    <w:lvl w:ilvl="0" w:tplc="46F6A7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Garamond"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Garamond"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Garamond"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F5DFD"/>
    <w:multiLevelType w:val="hybridMultilevel"/>
    <w:tmpl w:val="A3522C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0F332D9"/>
    <w:multiLevelType w:val="hybridMultilevel"/>
    <w:tmpl w:val="F9062354"/>
    <w:lvl w:ilvl="0" w:tplc="15FE0584">
      <w:start w:val="24"/>
      <w:numFmt w:val="bullet"/>
      <w:lvlText w:val=""/>
      <w:lvlJc w:val="left"/>
      <w:pPr>
        <w:tabs>
          <w:tab w:val="num" w:pos="1108"/>
        </w:tabs>
        <w:ind w:left="1108" w:hanging="360"/>
      </w:pPr>
      <w:rPr>
        <w:rFonts w:ascii="Symbol" w:eastAsia="Times New Roman" w:hAnsi="Symbol" w:cs="Times New Roman" w:hint="default"/>
      </w:rPr>
    </w:lvl>
    <w:lvl w:ilvl="1" w:tplc="04090003">
      <w:start w:val="1"/>
      <w:numFmt w:val="bullet"/>
      <w:lvlText w:val="o"/>
      <w:lvlJc w:val="left"/>
      <w:pPr>
        <w:tabs>
          <w:tab w:val="num" w:pos="1828"/>
        </w:tabs>
        <w:ind w:left="1828" w:hanging="360"/>
      </w:pPr>
      <w:rPr>
        <w:rFonts w:ascii="Courier New" w:hAnsi="Courier New" w:cs="Garamond" w:hint="default"/>
      </w:rPr>
    </w:lvl>
    <w:lvl w:ilvl="2" w:tplc="04090005" w:tentative="1">
      <w:start w:val="1"/>
      <w:numFmt w:val="bullet"/>
      <w:lvlText w:val=""/>
      <w:lvlJc w:val="left"/>
      <w:pPr>
        <w:tabs>
          <w:tab w:val="num" w:pos="2548"/>
        </w:tabs>
        <w:ind w:left="2548" w:hanging="360"/>
      </w:pPr>
      <w:rPr>
        <w:rFonts w:ascii="Wingdings" w:hAnsi="Wingdings" w:hint="default"/>
      </w:rPr>
    </w:lvl>
    <w:lvl w:ilvl="3" w:tplc="04090001" w:tentative="1">
      <w:start w:val="1"/>
      <w:numFmt w:val="bullet"/>
      <w:lvlText w:val=""/>
      <w:lvlJc w:val="left"/>
      <w:pPr>
        <w:tabs>
          <w:tab w:val="num" w:pos="3268"/>
        </w:tabs>
        <w:ind w:left="3268" w:hanging="360"/>
      </w:pPr>
      <w:rPr>
        <w:rFonts w:ascii="Symbol" w:hAnsi="Symbol" w:hint="default"/>
      </w:rPr>
    </w:lvl>
    <w:lvl w:ilvl="4" w:tplc="04090003" w:tentative="1">
      <w:start w:val="1"/>
      <w:numFmt w:val="bullet"/>
      <w:lvlText w:val="o"/>
      <w:lvlJc w:val="left"/>
      <w:pPr>
        <w:tabs>
          <w:tab w:val="num" w:pos="3988"/>
        </w:tabs>
        <w:ind w:left="3988" w:hanging="360"/>
      </w:pPr>
      <w:rPr>
        <w:rFonts w:ascii="Courier New" w:hAnsi="Courier New" w:cs="Garamond" w:hint="default"/>
      </w:rPr>
    </w:lvl>
    <w:lvl w:ilvl="5" w:tplc="04090005" w:tentative="1">
      <w:start w:val="1"/>
      <w:numFmt w:val="bullet"/>
      <w:lvlText w:val=""/>
      <w:lvlJc w:val="left"/>
      <w:pPr>
        <w:tabs>
          <w:tab w:val="num" w:pos="4708"/>
        </w:tabs>
        <w:ind w:left="4708" w:hanging="360"/>
      </w:pPr>
      <w:rPr>
        <w:rFonts w:ascii="Wingdings" w:hAnsi="Wingdings" w:hint="default"/>
      </w:rPr>
    </w:lvl>
    <w:lvl w:ilvl="6" w:tplc="04090001" w:tentative="1">
      <w:start w:val="1"/>
      <w:numFmt w:val="bullet"/>
      <w:lvlText w:val=""/>
      <w:lvlJc w:val="left"/>
      <w:pPr>
        <w:tabs>
          <w:tab w:val="num" w:pos="5428"/>
        </w:tabs>
        <w:ind w:left="5428" w:hanging="360"/>
      </w:pPr>
      <w:rPr>
        <w:rFonts w:ascii="Symbol" w:hAnsi="Symbol" w:hint="default"/>
      </w:rPr>
    </w:lvl>
    <w:lvl w:ilvl="7" w:tplc="04090003" w:tentative="1">
      <w:start w:val="1"/>
      <w:numFmt w:val="bullet"/>
      <w:lvlText w:val="o"/>
      <w:lvlJc w:val="left"/>
      <w:pPr>
        <w:tabs>
          <w:tab w:val="num" w:pos="6148"/>
        </w:tabs>
        <w:ind w:left="6148" w:hanging="360"/>
      </w:pPr>
      <w:rPr>
        <w:rFonts w:ascii="Courier New" w:hAnsi="Courier New" w:cs="Garamond" w:hint="default"/>
      </w:rPr>
    </w:lvl>
    <w:lvl w:ilvl="8" w:tplc="04090005" w:tentative="1">
      <w:start w:val="1"/>
      <w:numFmt w:val="bullet"/>
      <w:lvlText w:val=""/>
      <w:lvlJc w:val="left"/>
      <w:pPr>
        <w:tabs>
          <w:tab w:val="num" w:pos="6868"/>
        </w:tabs>
        <w:ind w:left="6868" w:hanging="360"/>
      </w:pPr>
      <w:rPr>
        <w:rFonts w:ascii="Wingdings" w:hAnsi="Wingdings" w:hint="default"/>
      </w:rPr>
    </w:lvl>
  </w:abstractNum>
  <w:abstractNum w:abstractNumId="17" w15:restartNumberingAfterBreak="0">
    <w:nsid w:val="55112A95"/>
    <w:multiLevelType w:val="hybridMultilevel"/>
    <w:tmpl w:val="D3E0E47A"/>
    <w:lvl w:ilvl="0" w:tplc="941A4C0C">
      <w:start w:val="24"/>
      <w:numFmt w:val="bullet"/>
      <w:lvlText w:val=""/>
      <w:lvlJc w:val="left"/>
      <w:pPr>
        <w:tabs>
          <w:tab w:val="num" w:pos="1108"/>
        </w:tabs>
        <w:ind w:left="1108" w:hanging="360"/>
      </w:pPr>
      <w:rPr>
        <w:rFonts w:ascii="Symbol" w:eastAsia="Times New Roman" w:hAnsi="Symbol" w:cs="Times New Roman" w:hint="default"/>
      </w:rPr>
    </w:lvl>
    <w:lvl w:ilvl="1" w:tplc="04090003">
      <w:start w:val="1"/>
      <w:numFmt w:val="bullet"/>
      <w:lvlText w:val="o"/>
      <w:lvlJc w:val="left"/>
      <w:pPr>
        <w:tabs>
          <w:tab w:val="num" w:pos="1828"/>
        </w:tabs>
        <w:ind w:left="1828" w:hanging="360"/>
      </w:pPr>
      <w:rPr>
        <w:rFonts w:ascii="Courier New" w:hAnsi="Courier New" w:cs="Garamond" w:hint="default"/>
      </w:rPr>
    </w:lvl>
    <w:lvl w:ilvl="2" w:tplc="04090005" w:tentative="1">
      <w:start w:val="1"/>
      <w:numFmt w:val="bullet"/>
      <w:lvlText w:val=""/>
      <w:lvlJc w:val="left"/>
      <w:pPr>
        <w:tabs>
          <w:tab w:val="num" w:pos="2548"/>
        </w:tabs>
        <w:ind w:left="2548" w:hanging="360"/>
      </w:pPr>
      <w:rPr>
        <w:rFonts w:ascii="Wingdings" w:hAnsi="Wingdings" w:hint="default"/>
      </w:rPr>
    </w:lvl>
    <w:lvl w:ilvl="3" w:tplc="04090001" w:tentative="1">
      <w:start w:val="1"/>
      <w:numFmt w:val="bullet"/>
      <w:lvlText w:val=""/>
      <w:lvlJc w:val="left"/>
      <w:pPr>
        <w:tabs>
          <w:tab w:val="num" w:pos="3268"/>
        </w:tabs>
        <w:ind w:left="3268" w:hanging="360"/>
      </w:pPr>
      <w:rPr>
        <w:rFonts w:ascii="Symbol" w:hAnsi="Symbol" w:hint="default"/>
      </w:rPr>
    </w:lvl>
    <w:lvl w:ilvl="4" w:tplc="04090003" w:tentative="1">
      <w:start w:val="1"/>
      <w:numFmt w:val="bullet"/>
      <w:lvlText w:val="o"/>
      <w:lvlJc w:val="left"/>
      <w:pPr>
        <w:tabs>
          <w:tab w:val="num" w:pos="3988"/>
        </w:tabs>
        <w:ind w:left="3988" w:hanging="360"/>
      </w:pPr>
      <w:rPr>
        <w:rFonts w:ascii="Courier New" w:hAnsi="Courier New" w:cs="Garamond" w:hint="default"/>
      </w:rPr>
    </w:lvl>
    <w:lvl w:ilvl="5" w:tplc="04090005" w:tentative="1">
      <w:start w:val="1"/>
      <w:numFmt w:val="bullet"/>
      <w:lvlText w:val=""/>
      <w:lvlJc w:val="left"/>
      <w:pPr>
        <w:tabs>
          <w:tab w:val="num" w:pos="4708"/>
        </w:tabs>
        <w:ind w:left="4708" w:hanging="360"/>
      </w:pPr>
      <w:rPr>
        <w:rFonts w:ascii="Wingdings" w:hAnsi="Wingdings" w:hint="default"/>
      </w:rPr>
    </w:lvl>
    <w:lvl w:ilvl="6" w:tplc="04090001" w:tentative="1">
      <w:start w:val="1"/>
      <w:numFmt w:val="bullet"/>
      <w:lvlText w:val=""/>
      <w:lvlJc w:val="left"/>
      <w:pPr>
        <w:tabs>
          <w:tab w:val="num" w:pos="5428"/>
        </w:tabs>
        <w:ind w:left="5428" w:hanging="360"/>
      </w:pPr>
      <w:rPr>
        <w:rFonts w:ascii="Symbol" w:hAnsi="Symbol" w:hint="default"/>
      </w:rPr>
    </w:lvl>
    <w:lvl w:ilvl="7" w:tplc="04090003" w:tentative="1">
      <w:start w:val="1"/>
      <w:numFmt w:val="bullet"/>
      <w:lvlText w:val="o"/>
      <w:lvlJc w:val="left"/>
      <w:pPr>
        <w:tabs>
          <w:tab w:val="num" w:pos="6148"/>
        </w:tabs>
        <w:ind w:left="6148" w:hanging="360"/>
      </w:pPr>
      <w:rPr>
        <w:rFonts w:ascii="Courier New" w:hAnsi="Courier New" w:cs="Garamond" w:hint="default"/>
      </w:rPr>
    </w:lvl>
    <w:lvl w:ilvl="8" w:tplc="04090005" w:tentative="1">
      <w:start w:val="1"/>
      <w:numFmt w:val="bullet"/>
      <w:lvlText w:val=""/>
      <w:lvlJc w:val="left"/>
      <w:pPr>
        <w:tabs>
          <w:tab w:val="num" w:pos="6868"/>
        </w:tabs>
        <w:ind w:left="6868" w:hanging="360"/>
      </w:pPr>
      <w:rPr>
        <w:rFonts w:ascii="Wingdings" w:hAnsi="Wingdings" w:hint="default"/>
      </w:rPr>
    </w:lvl>
  </w:abstractNum>
  <w:abstractNum w:abstractNumId="18" w15:restartNumberingAfterBreak="0">
    <w:nsid w:val="554B6FA6"/>
    <w:multiLevelType w:val="hybridMultilevel"/>
    <w:tmpl w:val="EF427D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7B63268"/>
    <w:multiLevelType w:val="hybridMultilevel"/>
    <w:tmpl w:val="D95643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91B1F37"/>
    <w:multiLevelType w:val="hybridMultilevel"/>
    <w:tmpl w:val="536E13A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D0F4B99"/>
    <w:multiLevelType w:val="hybridMultilevel"/>
    <w:tmpl w:val="CF86F90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Garamond"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aramon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aramon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D00AA3"/>
    <w:multiLevelType w:val="hybridMultilevel"/>
    <w:tmpl w:val="40E049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3766EC0"/>
    <w:multiLevelType w:val="hybridMultilevel"/>
    <w:tmpl w:val="0E2CE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93F6EED"/>
    <w:multiLevelType w:val="hybridMultilevel"/>
    <w:tmpl w:val="473A0E30"/>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Garamond"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Garamond"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Garamond"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25" w15:restartNumberingAfterBreak="0">
    <w:nsid w:val="6D216313"/>
    <w:multiLevelType w:val="hybridMultilevel"/>
    <w:tmpl w:val="195E948C"/>
    <w:lvl w:ilvl="0" w:tplc="04090001">
      <w:start w:val="1"/>
      <w:numFmt w:val="bullet"/>
      <w:lvlText w:val=""/>
      <w:lvlJc w:val="left"/>
      <w:pPr>
        <w:tabs>
          <w:tab w:val="num" w:pos="1530"/>
        </w:tabs>
        <w:ind w:left="1530" w:hanging="360"/>
      </w:pPr>
      <w:rPr>
        <w:rFonts w:ascii="Symbol" w:hAnsi="Symbol" w:hint="default"/>
      </w:rPr>
    </w:lvl>
    <w:lvl w:ilvl="1" w:tplc="04090003">
      <w:start w:val="1"/>
      <w:numFmt w:val="bullet"/>
      <w:lvlText w:val="o"/>
      <w:lvlJc w:val="left"/>
      <w:pPr>
        <w:tabs>
          <w:tab w:val="num" w:pos="2250"/>
        </w:tabs>
        <w:ind w:left="2250" w:hanging="360"/>
      </w:pPr>
      <w:rPr>
        <w:rFonts w:ascii="Courier New" w:hAnsi="Courier New" w:cs="Garamond"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Garamond"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Garamond"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26" w15:restartNumberingAfterBreak="0">
    <w:nsid w:val="7F5069A8"/>
    <w:multiLevelType w:val="hybridMultilevel"/>
    <w:tmpl w:val="1A4AC7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8"/>
  </w:num>
  <w:num w:numId="3">
    <w:abstractNumId w:val="16"/>
  </w:num>
  <w:num w:numId="4">
    <w:abstractNumId w:val="17"/>
  </w:num>
  <w:num w:numId="5">
    <w:abstractNumId w:val="4"/>
  </w:num>
  <w:num w:numId="6">
    <w:abstractNumId w:val="9"/>
  </w:num>
  <w:num w:numId="7">
    <w:abstractNumId w:val="11"/>
  </w:num>
  <w:num w:numId="8">
    <w:abstractNumId w:val="15"/>
  </w:num>
  <w:num w:numId="9">
    <w:abstractNumId w:val="21"/>
  </w:num>
  <w:num w:numId="10">
    <w:abstractNumId w:val="10"/>
  </w:num>
  <w:num w:numId="11">
    <w:abstractNumId w:val="5"/>
  </w:num>
  <w:num w:numId="12">
    <w:abstractNumId w:val="6"/>
  </w:num>
  <w:num w:numId="13">
    <w:abstractNumId w:val="26"/>
  </w:num>
  <w:num w:numId="14">
    <w:abstractNumId w:val="2"/>
  </w:num>
  <w:num w:numId="15">
    <w:abstractNumId w:val="25"/>
  </w:num>
  <w:num w:numId="16">
    <w:abstractNumId w:val="24"/>
  </w:num>
  <w:num w:numId="17">
    <w:abstractNumId w:val="3"/>
  </w:num>
  <w:num w:numId="18">
    <w:abstractNumId w:val="1"/>
  </w:num>
  <w:num w:numId="19">
    <w:abstractNumId w:val="0"/>
  </w:num>
  <w:num w:numId="20">
    <w:abstractNumId w:val="14"/>
  </w:num>
  <w:num w:numId="21">
    <w:abstractNumId w:val="19"/>
  </w:num>
  <w:num w:numId="22">
    <w:abstractNumId w:val="18"/>
  </w:num>
  <w:num w:numId="23">
    <w:abstractNumId w:val="7"/>
  </w:num>
  <w:num w:numId="24">
    <w:abstractNumId w:val="23"/>
  </w:num>
  <w:num w:numId="25">
    <w:abstractNumId w:val="13"/>
  </w:num>
  <w:num w:numId="26">
    <w:abstractNumId w:val="20"/>
  </w:num>
  <w:num w:numId="27">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dd, Scott">
    <w15:presenceInfo w15:providerId="AD" w15:userId="S::scjudd@thebancorp.com::75a8a833-aafb-4a57-9b06-417fd00cd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CA2"/>
    <w:rsid w:val="00004C4D"/>
    <w:rsid w:val="00005B67"/>
    <w:rsid w:val="000A7BE5"/>
    <w:rsid w:val="000A7E11"/>
    <w:rsid w:val="000B23F5"/>
    <w:rsid w:val="001034C4"/>
    <w:rsid w:val="00106EBB"/>
    <w:rsid w:val="001354A6"/>
    <w:rsid w:val="00175225"/>
    <w:rsid w:val="00176AE4"/>
    <w:rsid w:val="001E0386"/>
    <w:rsid w:val="001F056C"/>
    <w:rsid w:val="00227EFB"/>
    <w:rsid w:val="00240834"/>
    <w:rsid w:val="00292D01"/>
    <w:rsid w:val="00294044"/>
    <w:rsid w:val="002C2526"/>
    <w:rsid w:val="002F6846"/>
    <w:rsid w:val="003303E1"/>
    <w:rsid w:val="003608D8"/>
    <w:rsid w:val="003700ED"/>
    <w:rsid w:val="0038304E"/>
    <w:rsid w:val="00445E34"/>
    <w:rsid w:val="0045554A"/>
    <w:rsid w:val="00456322"/>
    <w:rsid w:val="00472B52"/>
    <w:rsid w:val="00485E81"/>
    <w:rsid w:val="0049155C"/>
    <w:rsid w:val="004B7877"/>
    <w:rsid w:val="004C6293"/>
    <w:rsid w:val="004F286D"/>
    <w:rsid w:val="00513C4A"/>
    <w:rsid w:val="00547A0D"/>
    <w:rsid w:val="0056659A"/>
    <w:rsid w:val="005E2D10"/>
    <w:rsid w:val="005F239A"/>
    <w:rsid w:val="006013AF"/>
    <w:rsid w:val="00601B85"/>
    <w:rsid w:val="0060678C"/>
    <w:rsid w:val="006209BB"/>
    <w:rsid w:val="006265D7"/>
    <w:rsid w:val="00690011"/>
    <w:rsid w:val="00693256"/>
    <w:rsid w:val="006946E6"/>
    <w:rsid w:val="0069728F"/>
    <w:rsid w:val="006A10A5"/>
    <w:rsid w:val="006B1E01"/>
    <w:rsid w:val="00754EB6"/>
    <w:rsid w:val="00756745"/>
    <w:rsid w:val="00776390"/>
    <w:rsid w:val="00795ABD"/>
    <w:rsid w:val="007B64A2"/>
    <w:rsid w:val="007C5C63"/>
    <w:rsid w:val="00875D2F"/>
    <w:rsid w:val="00881C8F"/>
    <w:rsid w:val="008C389C"/>
    <w:rsid w:val="0095479F"/>
    <w:rsid w:val="009866F8"/>
    <w:rsid w:val="009F21E6"/>
    <w:rsid w:val="00A123A1"/>
    <w:rsid w:val="00A15CD8"/>
    <w:rsid w:val="00A23EB0"/>
    <w:rsid w:val="00A31BCC"/>
    <w:rsid w:val="00A52C00"/>
    <w:rsid w:val="00A57BAD"/>
    <w:rsid w:val="00A91E0C"/>
    <w:rsid w:val="00B56B85"/>
    <w:rsid w:val="00B6258B"/>
    <w:rsid w:val="00B811A8"/>
    <w:rsid w:val="00B91A43"/>
    <w:rsid w:val="00BB7F4F"/>
    <w:rsid w:val="00C3265B"/>
    <w:rsid w:val="00C35AAE"/>
    <w:rsid w:val="00C81758"/>
    <w:rsid w:val="00C862DE"/>
    <w:rsid w:val="00CA3657"/>
    <w:rsid w:val="00D0040B"/>
    <w:rsid w:val="00D5292D"/>
    <w:rsid w:val="00D55B22"/>
    <w:rsid w:val="00D5615D"/>
    <w:rsid w:val="00DA42F0"/>
    <w:rsid w:val="00DB77A2"/>
    <w:rsid w:val="00DF544F"/>
    <w:rsid w:val="00E0571C"/>
    <w:rsid w:val="00E50064"/>
    <w:rsid w:val="00E70C1E"/>
    <w:rsid w:val="00E87201"/>
    <w:rsid w:val="00E8796F"/>
    <w:rsid w:val="00E9141D"/>
    <w:rsid w:val="00F201A9"/>
    <w:rsid w:val="00F21CA2"/>
    <w:rsid w:val="00F741ED"/>
    <w:rsid w:val="00F86940"/>
    <w:rsid w:val="00F94791"/>
    <w:rsid w:val="00FB29DA"/>
    <w:rsid w:val="00FC280C"/>
    <w:rsid w:val="00FC3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1537CD9D"/>
  <w15:chartTrackingRefBased/>
  <w15:docId w15:val="{F9F83E11-05A0-4A8A-9BDB-D0E78CC81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4B6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3124C"/>
    <w:rPr>
      <w:color w:val="0000FF"/>
      <w:u w:val="single"/>
    </w:rPr>
  </w:style>
  <w:style w:type="paragraph" w:customStyle="1" w:styleId="NormalDS">
    <w:name w:val="Normal DS"/>
    <w:basedOn w:val="Normal"/>
    <w:rsid w:val="00C6522F"/>
    <w:pPr>
      <w:spacing w:after="260" w:line="260" w:lineRule="atLeast"/>
    </w:pPr>
    <w:rPr>
      <w:rFonts w:ascii="Arial" w:hAnsi="Arial" w:cs="Arial"/>
      <w:sz w:val="20"/>
      <w:szCs w:val="20"/>
    </w:rPr>
  </w:style>
  <w:style w:type="table" w:styleId="TableGrid">
    <w:name w:val="Table Grid"/>
    <w:basedOn w:val="TableNormal"/>
    <w:rsid w:val="00944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11582A"/>
    <w:pPr>
      <w:tabs>
        <w:tab w:val="center" w:pos="4320"/>
        <w:tab w:val="right" w:pos="8640"/>
      </w:tabs>
      <w:ind w:left="1700" w:hanging="1700"/>
    </w:pPr>
    <w:rPr>
      <w:rFonts w:ascii="Helvetica" w:hAnsi="Helvetica"/>
      <w:noProof/>
      <w:sz w:val="20"/>
      <w:szCs w:val="20"/>
    </w:rPr>
  </w:style>
  <w:style w:type="paragraph" w:styleId="Header">
    <w:name w:val="header"/>
    <w:basedOn w:val="Normal"/>
    <w:rsid w:val="0011582A"/>
    <w:pPr>
      <w:tabs>
        <w:tab w:val="center" w:pos="4320"/>
        <w:tab w:val="right" w:pos="8640"/>
      </w:tabs>
      <w:ind w:left="1700" w:hanging="1700"/>
    </w:pPr>
    <w:rPr>
      <w:rFonts w:ascii="Helvetica" w:hAnsi="Helvetica"/>
      <w:noProof/>
      <w:sz w:val="20"/>
      <w:szCs w:val="20"/>
    </w:rPr>
  </w:style>
  <w:style w:type="character" w:styleId="PageNumber">
    <w:name w:val="page number"/>
    <w:basedOn w:val="DefaultParagraphFont"/>
    <w:rsid w:val="0011582A"/>
  </w:style>
  <w:style w:type="paragraph" w:styleId="EndnoteText">
    <w:name w:val="endnote text"/>
    <w:basedOn w:val="Normal"/>
    <w:semiHidden/>
    <w:rsid w:val="00287908"/>
    <w:pPr>
      <w:ind w:left="1700" w:hanging="1700"/>
    </w:pPr>
    <w:rPr>
      <w:rFonts w:ascii="Helvetica" w:hAnsi="Helvetica"/>
      <w:noProof/>
      <w:sz w:val="20"/>
      <w:szCs w:val="20"/>
    </w:rPr>
  </w:style>
  <w:style w:type="paragraph" w:styleId="BalloonText">
    <w:name w:val="Balloon Text"/>
    <w:basedOn w:val="Normal"/>
    <w:semiHidden/>
    <w:rsid w:val="009D2731"/>
    <w:rPr>
      <w:rFonts w:ascii="Tahoma" w:hAnsi="Tahoma"/>
      <w:sz w:val="16"/>
      <w:szCs w:val="16"/>
    </w:rPr>
  </w:style>
  <w:style w:type="character" w:styleId="CommentReference">
    <w:name w:val="annotation reference"/>
    <w:basedOn w:val="DefaultParagraphFont"/>
    <w:semiHidden/>
    <w:rsid w:val="0058388B"/>
    <w:rPr>
      <w:sz w:val="16"/>
      <w:szCs w:val="16"/>
    </w:rPr>
  </w:style>
  <w:style w:type="paragraph" w:styleId="CommentText">
    <w:name w:val="annotation text"/>
    <w:basedOn w:val="Normal"/>
    <w:semiHidden/>
    <w:rsid w:val="0058388B"/>
    <w:rPr>
      <w:sz w:val="20"/>
      <w:szCs w:val="20"/>
    </w:rPr>
  </w:style>
  <w:style w:type="paragraph" w:styleId="CommentSubject">
    <w:name w:val="annotation subject"/>
    <w:basedOn w:val="CommentText"/>
    <w:next w:val="CommentText"/>
    <w:semiHidden/>
    <w:rsid w:val="0058388B"/>
    <w:rPr>
      <w:b/>
      <w:bCs/>
    </w:rPr>
  </w:style>
  <w:style w:type="paragraph" w:styleId="ListParagraph">
    <w:name w:val="List Paragraph"/>
    <w:basedOn w:val="Normal"/>
    <w:uiPriority w:val="34"/>
    <w:qFormat/>
    <w:rsid w:val="00FC36B3"/>
    <w:pPr>
      <w:ind w:left="720"/>
      <w:contextualSpacing/>
    </w:pPr>
  </w:style>
  <w:style w:type="paragraph" w:styleId="Revision">
    <w:name w:val="Revision"/>
    <w:hidden/>
    <w:uiPriority w:val="99"/>
    <w:semiHidden/>
    <w:rsid w:val="00A57BA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FE875-9733-3449-9CFC-BC8A2E02B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1495</Words>
  <Characters>9671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GEORGE E</vt:lpstr>
    </vt:vector>
  </TitlesOfParts>
  <Company>Toshiba</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E</dc:title>
  <dc:subject/>
  <dc:creator>Kim</dc:creator>
  <cp:keywords/>
  <cp:lastModifiedBy>Scott Judd</cp:lastModifiedBy>
  <cp:revision>4</cp:revision>
  <cp:lastPrinted>2019-05-31T17:28:00Z</cp:lastPrinted>
  <dcterms:created xsi:type="dcterms:W3CDTF">2019-05-31T17:34:00Z</dcterms:created>
  <dcterms:modified xsi:type="dcterms:W3CDTF">2019-09-26T05:28:00Z</dcterms:modified>
</cp:coreProperties>
</file>